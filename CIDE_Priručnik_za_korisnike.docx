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20B0C" w14:textId="77777777" w:rsidR="00602A2D" w:rsidRDefault="002538AA">
      <w:pPr>
        <w:spacing w:before="55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U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l</w:t>
      </w:r>
      <w:r>
        <w:rPr>
          <w:rFonts w:ascii="Segoe UI" w:eastAsia="Segoe UI" w:hAnsi="Segoe UI" w:cs="Segoe UI"/>
          <w:b/>
          <w:bCs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g</w:t>
      </w:r>
      <w:r>
        <w:rPr>
          <w:rFonts w:ascii="Segoe UI" w:eastAsia="Segoe UI" w:hAnsi="Segoe UI" w:cs="Segoe UI"/>
          <w:b/>
          <w:bCs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b/>
          <w:bCs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z w:val="20"/>
          <w:szCs w:val="20"/>
        </w:rPr>
        <w:t xml:space="preserve">i </w:t>
      </w:r>
      <w:proofErr w:type="spellStart"/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z w:val="20"/>
          <w:szCs w:val="20"/>
        </w:rPr>
        <w:t>r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sz w:val="20"/>
          <w:szCs w:val="20"/>
        </w:rPr>
        <w:t>va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or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is</w:t>
      </w:r>
      <w:r>
        <w:rPr>
          <w:rFonts w:ascii="Segoe UI" w:eastAsia="Segoe UI" w:hAnsi="Segoe UI" w:cs="Segoe UI"/>
          <w:b/>
          <w:bCs/>
          <w:sz w:val="20"/>
          <w:szCs w:val="20"/>
        </w:rPr>
        <w:t>nika</w:t>
      </w:r>
      <w:proofErr w:type="spellEnd"/>
    </w:p>
    <w:p w14:paraId="712E9084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226B0AE5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Unut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r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apli</w:t>
      </w:r>
      <w:r>
        <w:rPr>
          <w:rFonts w:ascii="Segoe UI" w:eastAsia="Segoe UI" w:hAnsi="Segoe UI" w:cs="Segoe UI"/>
          <w:spacing w:val="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ije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2"/>
          <w:sz w:val="20"/>
          <w:szCs w:val="20"/>
        </w:rPr>
        <w:t>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utno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su</w:t>
      </w:r>
      <w:proofErr w:type="spell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r>
        <w:rPr>
          <w:rFonts w:ascii="Segoe UI" w:eastAsia="Segoe UI" w:hAnsi="Segoe UI" w:cs="Segoe UI"/>
          <w:spacing w:val="3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>ć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ne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tri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sn</w:t>
      </w:r>
      <w:r>
        <w:rPr>
          <w:rFonts w:ascii="Segoe UI" w:eastAsia="Segoe UI" w:hAnsi="Segoe UI" w:cs="Segoe UI"/>
          <w:spacing w:val="-1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č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upi</w:t>
      </w:r>
      <w:r>
        <w:rPr>
          <w:rFonts w:ascii="Segoe UI" w:eastAsia="Segoe UI" w:hAnsi="Segoe UI" w:cs="Segoe UI"/>
          <w:spacing w:val="3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(</w:t>
      </w:r>
      <w:proofErr w:type="spellStart"/>
      <w:r>
        <w:rPr>
          <w:rFonts w:ascii="Segoe UI" w:eastAsia="Segoe UI" w:hAnsi="Segoe UI" w:cs="Segoe UI"/>
          <w:sz w:val="20"/>
          <w:szCs w:val="20"/>
        </w:rPr>
        <w:t>ul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g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z w:val="20"/>
          <w:szCs w:val="20"/>
        </w:rPr>
        <w:t>):</w:t>
      </w:r>
    </w:p>
    <w:p w14:paraId="7F8DBF3D" w14:textId="77777777" w:rsidR="00602A2D" w:rsidRDefault="00602A2D">
      <w:pPr>
        <w:spacing w:after="0" w:line="180" w:lineRule="exact"/>
        <w:rPr>
          <w:sz w:val="18"/>
          <w:szCs w:val="18"/>
        </w:rPr>
      </w:pPr>
    </w:p>
    <w:p w14:paraId="7BEE955F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1.</w:t>
      </w:r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1"/>
          <w:sz w:val="20"/>
          <w:szCs w:val="20"/>
        </w:rPr>
        <w:t>RO</w:t>
      </w:r>
      <w:r>
        <w:rPr>
          <w:rFonts w:ascii="Segoe UI" w:eastAsia="Segoe UI" w:hAnsi="Segoe UI" w:cs="Segoe UI"/>
          <w:sz w:val="20"/>
          <w:szCs w:val="20"/>
        </w:rPr>
        <w:t>LE</w:t>
      </w:r>
      <w:r>
        <w:rPr>
          <w:rFonts w:ascii="Segoe UI" w:eastAsia="Segoe UI" w:hAnsi="Segoe UI" w:cs="Segoe UI"/>
          <w:spacing w:val="-1"/>
          <w:sz w:val="20"/>
          <w:szCs w:val="20"/>
        </w:rPr>
        <w:t>_C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DE</w:t>
      </w:r>
      <w:r>
        <w:rPr>
          <w:rFonts w:ascii="Segoe UI" w:eastAsia="Segoe UI" w:hAnsi="Segoe UI" w:cs="Segoe UI"/>
          <w:spacing w:val="1"/>
          <w:sz w:val="20"/>
          <w:szCs w:val="20"/>
        </w:rPr>
        <w:t>_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pacing w:val="1"/>
          <w:sz w:val="20"/>
          <w:szCs w:val="20"/>
        </w:rPr>
        <w:t>OOR</w:t>
      </w:r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ATO</w:t>
      </w:r>
      <w:r>
        <w:rPr>
          <w:rFonts w:ascii="Segoe UI" w:eastAsia="Segoe UI" w:hAnsi="Segoe UI" w:cs="Segoe UI"/>
          <w:sz w:val="20"/>
          <w:szCs w:val="20"/>
        </w:rPr>
        <w:t>R</w:t>
      </w:r>
    </w:p>
    <w:p w14:paraId="0AE5546D" w14:textId="77777777" w:rsidR="00602A2D" w:rsidRDefault="00602A2D">
      <w:pPr>
        <w:spacing w:after="0" w:line="180" w:lineRule="exact"/>
        <w:rPr>
          <w:sz w:val="18"/>
          <w:szCs w:val="18"/>
        </w:rPr>
      </w:pPr>
    </w:p>
    <w:p w14:paraId="1AE49744" w14:textId="7FBDDE12" w:rsidR="00602A2D" w:rsidRDefault="002538AA">
      <w:pPr>
        <w:spacing w:after="0" w:line="258" w:lineRule="auto"/>
        <w:ind w:left="116" w:right="20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Ko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rdinator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3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z w:val="20"/>
          <w:szCs w:val="20"/>
        </w:rPr>
        <w:t>:</w:t>
      </w:r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gu</w:t>
      </w:r>
      <w:r>
        <w:rPr>
          <w:rFonts w:ascii="Segoe UI" w:eastAsia="Segoe UI" w:hAnsi="Segoe UI" w:cs="Segoe UI"/>
          <w:spacing w:val="2"/>
          <w:sz w:val="20"/>
          <w:szCs w:val="20"/>
        </w:rPr>
        <w:t>ć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1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tv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ranje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3"/>
          <w:sz w:val="20"/>
          <w:szCs w:val="20"/>
        </w:rPr>
        <w:t>v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ni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ko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dinirani</w:t>
      </w:r>
      <w:proofErr w:type="spellEnd"/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nsp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te</w:t>
      </w:r>
      <w:proofErr w:type="spellEnd"/>
      <w:proofErr w:type="gram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da</w:t>
      </w:r>
      <w:r>
        <w:rPr>
          <w:rFonts w:ascii="Segoe UI" w:eastAsia="Segoe UI" w:hAnsi="Segoe UI" w:cs="Segoe UI"/>
          <w:spacing w:val="2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je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ni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3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2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ek</w:t>
      </w:r>
      <w:r>
        <w:rPr>
          <w:rFonts w:ascii="Segoe UI" w:eastAsia="Segoe UI" w:hAnsi="Segoe UI" w:cs="Segoe UI"/>
          <w:sz w:val="20"/>
          <w:szCs w:val="20"/>
        </w:rPr>
        <w:t>to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</w:t>
      </w:r>
      <w:r>
        <w:rPr>
          <w:rFonts w:ascii="Segoe UI" w:eastAsia="Segoe UI" w:hAnsi="Segoe UI" w:cs="Segoe UI"/>
          <w:spacing w:val="3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na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b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del w:id="0" w:author="Marijana Zanoški-Hren" w:date="2019-05-02T12:37:00Z">
        <w:r w:rsidDel="009C3F00">
          <w:rPr>
            <w:rFonts w:ascii="Segoe UI" w:eastAsia="Segoe UI" w:hAnsi="Segoe UI" w:cs="Segoe UI"/>
            <w:spacing w:val="1"/>
            <w:sz w:val="20"/>
            <w:szCs w:val="20"/>
          </w:rPr>
          <w:delText>o</w:delText>
        </w:r>
        <w:r w:rsidDel="009C3F00">
          <w:rPr>
            <w:rFonts w:ascii="Segoe UI" w:eastAsia="Segoe UI" w:hAnsi="Segoe UI" w:cs="Segoe UI"/>
            <w:sz w:val="20"/>
            <w:szCs w:val="20"/>
          </w:rPr>
          <w:delText>tv</w:delText>
        </w:r>
        <w:r w:rsidDel="009C3F00">
          <w:rPr>
            <w:rFonts w:ascii="Segoe UI" w:eastAsia="Segoe UI" w:hAnsi="Segoe UI" w:cs="Segoe UI"/>
            <w:spacing w:val="1"/>
            <w:sz w:val="20"/>
            <w:szCs w:val="20"/>
          </w:rPr>
          <w:delText>o</w:delText>
        </w:r>
        <w:r w:rsidDel="009C3F00">
          <w:rPr>
            <w:rFonts w:ascii="Segoe UI" w:eastAsia="Segoe UI" w:hAnsi="Segoe UI" w:cs="Segoe UI"/>
            <w:spacing w:val="2"/>
            <w:sz w:val="20"/>
            <w:szCs w:val="20"/>
          </w:rPr>
          <w:delText>r</w:delText>
        </w:r>
        <w:r w:rsidDel="009C3F00">
          <w:rPr>
            <w:rFonts w:ascii="Segoe UI" w:eastAsia="Segoe UI" w:hAnsi="Segoe UI" w:cs="Segoe UI"/>
            <w:spacing w:val="-1"/>
            <w:sz w:val="20"/>
            <w:szCs w:val="20"/>
          </w:rPr>
          <w:delText>e</w:delText>
        </w:r>
        <w:r w:rsidDel="009C3F00">
          <w:rPr>
            <w:rFonts w:ascii="Segoe UI" w:eastAsia="Segoe UI" w:hAnsi="Segoe UI" w:cs="Segoe UI"/>
            <w:sz w:val="20"/>
            <w:szCs w:val="20"/>
          </w:rPr>
          <w:delText xml:space="preserve">ni </w:delText>
        </w:r>
      </w:del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tv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nu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ne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dr</w:t>
      </w:r>
      <w:r>
        <w:rPr>
          <w:rFonts w:ascii="Segoe UI" w:eastAsia="Segoe UI" w:hAnsi="Segoe UI" w:cs="Segoe UI"/>
          <w:spacing w:val="2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ve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1"/>
          <w:sz w:val="20"/>
          <w:szCs w:val="20"/>
        </w:rPr>
        <w:t>k</w:t>
      </w:r>
      <w:r>
        <w:rPr>
          <w:rFonts w:ascii="Segoe UI" w:eastAsia="Segoe UI" w:hAnsi="Segoe UI" w:cs="Segoe UI"/>
          <w:spacing w:val="3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</w:p>
    <w:p w14:paraId="4E8BD1FC" w14:textId="77777777" w:rsidR="00602A2D" w:rsidRDefault="00602A2D">
      <w:pPr>
        <w:spacing w:before="2" w:after="0" w:line="160" w:lineRule="exact"/>
        <w:rPr>
          <w:sz w:val="16"/>
          <w:szCs w:val="16"/>
        </w:rPr>
      </w:pPr>
    </w:p>
    <w:p w14:paraId="650398EC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va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ul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ga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ć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rdinatoru</w:t>
      </w:r>
      <w:r w:rsidRPr="009C3F00">
        <w:rPr>
          <w:rFonts w:ascii="Segoe UI" w:eastAsia="Segoe UI" w:hAnsi="Segoe UI" w:cs="Segoe UI"/>
          <w:spacing w:val="-1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:</w:t>
      </w:r>
    </w:p>
    <w:p w14:paraId="560E708C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03008A66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•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tv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ri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vu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rani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a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rdinirani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kc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nad</w:t>
      </w:r>
      <w:r w:rsidRPr="009C3F00">
        <w:rPr>
          <w:rFonts w:ascii="Segoe UI" w:eastAsia="Segoe UI" w:hAnsi="Segoe UI" w:cs="Segoe UI"/>
          <w:spacing w:val="4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</w:p>
    <w:p w14:paraId="46CA0EDF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50A9541C" w14:textId="17773787" w:rsidR="00602A2D" w:rsidRDefault="002538AA" w:rsidP="00E3624D">
      <w:pPr>
        <w:spacing w:after="0" w:line="240" w:lineRule="auto"/>
        <w:ind w:left="116" w:right="-20"/>
        <w:rPr>
          <w:ins w:id="1" w:author="Marijana Zanoški-Hren" w:date="2019-05-02T12:38:00Z"/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•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dab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e</w:t>
      </w:r>
      <w:del w:id="2" w:author="Marijana Zanoški-Hren" w:date="2019-05-02T12:38:00Z">
        <w:r w:rsidRPr="009C3F00" w:rsidDel="009C3F00">
          <w:rPr>
            <w:rFonts w:ascii="Segoe UI" w:eastAsia="Segoe UI" w:hAnsi="Segoe UI" w:cs="Segoe UI"/>
            <w:spacing w:val="-1"/>
            <w:sz w:val="20"/>
            <w:szCs w:val="20"/>
            <w:lang w:val="it-IT"/>
          </w:rPr>
          <w:delText>/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i</w:delText>
        </w:r>
        <w:r w:rsidRPr="009C3F00" w:rsidDel="009C3F00">
          <w:rPr>
            <w:rFonts w:ascii="Segoe UI" w:eastAsia="Segoe UI" w:hAnsi="Segoe UI" w:cs="Segoe UI"/>
            <w:spacing w:val="1"/>
            <w:sz w:val="20"/>
            <w:szCs w:val="20"/>
            <w:lang w:val="it-IT"/>
          </w:rPr>
          <w:delText>z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b</w:delText>
        </w:r>
        <w:r w:rsidRPr="009C3F00" w:rsidDel="009C3F00">
          <w:rPr>
            <w:rFonts w:ascii="Segoe UI" w:eastAsia="Segoe UI" w:hAnsi="Segoe UI" w:cs="Segoe UI"/>
            <w:spacing w:val="1"/>
            <w:sz w:val="20"/>
            <w:szCs w:val="20"/>
            <w:lang w:val="it-IT"/>
          </w:rPr>
          <w:delText>r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i</w:delText>
        </w:r>
        <w:r w:rsidRPr="009C3F00" w:rsidDel="009C3F00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delText>š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e</w:delText>
        </w:r>
      </w:del>
      <w:r w:rsidRPr="009C3F00">
        <w:rPr>
          <w:rFonts w:ascii="Segoe UI" w:eastAsia="Segoe UI" w:hAnsi="Segoe UI" w:cs="Segoe UI"/>
          <w:spacing w:val="-1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ž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nu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ž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ne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</w:t>
      </w:r>
    </w:p>
    <w:p w14:paraId="544E33F7" w14:textId="55017AE5" w:rsidR="009C3F00" w:rsidRPr="00165615" w:rsidRDefault="009C3F00" w:rsidP="00165615">
      <w:pPr>
        <w:spacing w:after="0" w:line="240" w:lineRule="auto"/>
        <w:ind w:left="116" w:right="-20"/>
        <w:rPr>
          <w:lang w:val="it-IT"/>
        </w:rPr>
      </w:pPr>
      <w:ins w:id="3" w:author="Marijana Zanoški-Hren" w:date="2019-05-02T12:38:00Z">
        <w:r w:rsidRPr="00E3624D">
          <w:rPr>
            <w:rFonts w:ascii="Segoe UI" w:eastAsia="Segoe UI" w:hAnsi="Segoe UI" w:cs="Segoe UI"/>
            <w:sz w:val="20"/>
            <w:szCs w:val="20"/>
            <w:lang w:val="it-IT"/>
          </w:rPr>
          <w:t>I</w:t>
        </w:r>
        <w:r w:rsidRPr="00165615">
          <w:rPr>
            <w:spacing w:val="1"/>
            <w:lang w:val="it-IT"/>
          </w:rPr>
          <w:t>z</w:t>
        </w:r>
        <w:r w:rsidRPr="00165615">
          <w:rPr>
            <w:lang w:val="it-IT"/>
          </w:rPr>
          <w:t>b</w:t>
        </w:r>
        <w:r w:rsidRPr="00165615">
          <w:rPr>
            <w:spacing w:val="1"/>
            <w:lang w:val="it-IT"/>
          </w:rPr>
          <w:t>r</w:t>
        </w:r>
        <w:r w:rsidRPr="00165615">
          <w:rPr>
            <w:lang w:val="it-IT"/>
          </w:rPr>
          <w:t>i</w:t>
        </w:r>
        <w:r w:rsidRPr="00165615">
          <w:rPr>
            <w:spacing w:val="2"/>
            <w:lang w:val="it-IT"/>
          </w:rPr>
          <w:t>š</w:t>
        </w:r>
        <w:r w:rsidRPr="00165615">
          <w:rPr>
            <w:lang w:val="it-IT"/>
          </w:rPr>
          <w:t>e</w:t>
        </w:r>
      </w:ins>
      <w:ins w:id="4" w:author="Marijana Zanoški-Hren [2]" w:date="2019-05-09T08:05:00Z">
        <w:r w:rsidR="00165615">
          <w:rPr>
            <w:lang w:val="it-IT"/>
          </w:rPr>
          <w:t xml:space="preserve"> dodijeljenu </w:t>
        </w:r>
      </w:ins>
      <w:ins w:id="5" w:author="Marijana Zanoški-Hren" w:date="2019-05-02T12:38:00Z">
        <w:del w:id="6" w:author="Marijana Zanoški-Hren [2]" w:date="2019-05-09T08:05:00Z">
          <w:r w:rsidRPr="00165615" w:rsidDel="00165615">
            <w:rPr>
              <w:spacing w:val="-15"/>
              <w:lang w:val="it-IT"/>
            </w:rPr>
            <w:delText xml:space="preserve"> </w:delText>
          </w:r>
        </w:del>
        <w:r w:rsidRPr="00165615">
          <w:rPr>
            <w:lang w:val="it-IT"/>
          </w:rPr>
          <w:t>in</w:t>
        </w:r>
        <w:r w:rsidRPr="00165615">
          <w:rPr>
            <w:spacing w:val="-1"/>
            <w:lang w:val="it-IT"/>
          </w:rPr>
          <w:t>s</w:t>
        </w:r>
        <w:r w:rsidRPr="00165615">
          <w:rPr>
            <w:spacing w:val="3"/>
            <w:lang w:val="it-IT"/>
          </w:rPr>
          <w:t>p</w:t>
        </w:r>
        <w:r w:rsidRPr="00165615">
          <w:rPr>
            <w:spacing w:val="-1"/>
            <w:lang w:val="it-IT"/>
          </w:rPr>
          <w:t>e</w:t>
        </w:r>
        <w:r w:rsidRPr="00165615">
          <w:rPr>
            <w:spacing w:val="2"/>
            <w:lang w:val="it-IT"/>
          </w:rPr>
          <w:t>k</w:t>
        </w:r>
        <w:r w:rsidRPr="00165615">
          <w:rPr>
            <w:spacing w:val="-1"/>
            <w:lang w:val="it-IT"/>
          </w:rPr>
          <w:t>c</w:t>
        </w:r>
        <w:r w:rsidRPr="00165615">
          <w:rPr>
            <w:lang w:val="it-IT"/>
          </w:rPr>
          <w:t>ij</w:t>
        </w:r>
        <w:r w:rsidRPr="00165615">
          <w:rPr>
            <w:spacing w:val="1"/>
            <w:lang w:val="it-IT"/>
          </w:rPr>
          <w:t>s</w:t>
        </w:r>
        <w:r w:rsidRPr="00165615">
          <w:rPr>
            <w:spacing w:val="-1"/>
            <w:lang w:val="it-IT"/>
          </w:rPr>
          <w:t>k</w:t>
        </w:r>
      </w:ins>
      <w:ins w:id="7" w:author="Marijana Zanoški-Hren [2]" w:date="2019-05-09T08:05:00Z">
        <w:r w:rsidR="00165615">
          <w:rPr>
            <w:lang w:val="it-IT"/>
          </w:rPr>
          <w:t>u</w:t>
        </w:r>
      </w:ins>
      <w:ins w:id="8" w:author="Marijana Zanoški-Hren" w:date="2019-05-02T12:38:00Z">
        <w:del w:id="9" w:author="Marijana Zanoški-Hren [2]" w:date="2019-05-09T08:05:00Z">
          <w:r w:rsidRPr="00165615" w:rsidDel="00165615">
            <w:rPr>
              <w:lang w:val="it-IT"/>
            </w:rPr>
            <w:delText>e</w:delText>
          </w:r>
        </w:del>
        <w:r w:rsidRPr="00165615">
          <w:rPr>
            <w:spacing w:val="-11"/>
            <w:lang w:val="it-IT"/>
          </w:rPr>
          <w:t xml:space="preserve"> </w:t>
        </w:r>
        <w:r w:rsidRPr="00165615">
          <w:rPr>
            <w:lang w:val="it-IT"/>
          </w:rPr>
          <w:t>s</w:t>
        </w:r>
        <w:r w:rsidRPr="00165615">
          <w:rPr>
            <w:spacing w:val="2"/>
            <w:lang w:val="it-IT"/>
          </w:rPr>
          <w:t>l</w:t>
        </w:r>
        <w:r w:rsidRPr="00165615">
          <w:rPr>
            <w:lang w:val="it-IT"/>
          </w:rPr>
          <w:t>u</w:t>
        </w:r>
        <w:r w:rsidRPr="00165615">
          <w:rPr>
            <w:spacing w:val="1"/>
            <w:lang w:val="it-IT"/>
          </w:rPr>
          <w:t>ž</w:t>
        </w:r>
        <w:r w:rsidRPr="00165615">
          <w:rPr>
            <w:spacing w:val="3"/>
            <w:lang w:val="it-IT"/>
          </w:rPr>
          <w:t>b</w:t>
        </w:r>
      </w:ins>
      <w:ins w:id="10" w:author="Marijana Zanoški-Hren [2]" w:date="2019-05-09T08:05:00Z">
        <w:r w:rsidR="00165615">
          <w:rPr>
            <w:lang w:val="it-IT"/>
          </w:rPr>
          <w:t>u</w:t>
        </w:r>
      </w:ins>
      <w:ins w:id="11" w:author="Marijana Zanoški-Hren" w:date="2019-05-02T12:38:00Z">
        <w:del w:id="12" w:author="Marijana Zanoški-Hren [2]" w:date="2019-05-09T08:05:00Z">
          <w:r w:rsidRPr="00165615" w:rsidDel="00165615">
            <w:rPr>
              <w:lang w:val="it-IT"/>
            </w:rPr>
            <w:delText>e</w:delText>
          </w:r>
        </w:del>
      </w:ins>
      <w:ins w:id="13" w:author="Marijana Zanoški-Hren [2]" w:date="2019-05-09T08:05:00Z">
        <w:r w:rsidR="00165615">
          <w:rPr>
            <w:lang w:val="it-IT"/>
          </w:rPr>
          <w:t xml:space="preserve"> ako ne sadrži nikakave podatke</w:t>
        </w:r>
      </w:ins>
      <w:ins w:id="14" w:author="Marijana Zanoški-Hren" w:date="2019-05-02T12:38:00Z">
        <w:r w:rsidRPr="00165615">
          <w:rPr>
            <w:spacing w:val="-7"/>
            <w:lang w:val="it-IT"/>
          </w:rPr>
          <w:t xml:space="preserve"> </w:t>
        </w:r>
      </w:ins>
    </w:p>
    <w:p w14:paraId="0B0C9183" w14:textId="77777777" w:rsidR="00602A2D" w:rsidRPr="009C3F00" w:rsidRDefault="00602A2D">
      <w:pPr>
        <w:spacing w:before="3" w:after="0" w:line="180" w:lineRule="exact"/>
        <w:rPr>
          <w:sz w:val="18"/>
          <w:szCs w:val="18"/>
          <w:lang w:val="it-IT"/>
        </w:rPr>
      </w:pPr>
    </w:p>
    <w:p w14:paraId="7C37122C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• 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š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vu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a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rdinirani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ž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</w:p>
    <w:p w14:paraId="67C11C0A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765DA7C9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2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.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_C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DE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_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CT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</w:p>
    <w:p w14:paraId="01FAC967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0D0D1FCE" w14:textId="77777777" w:rsidR="00602A2D" w:rsidRPr="009C3F00" w:rsidRDefault="002538AA">
      <w:pPr>
        <w:spacing w:after="0" w:line="259" w:lineRule="auto"/>
        <w:ind w:left="116" w:right="154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upi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č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nih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ins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to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: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va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ul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ga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gu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ć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č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im</w:t>
      </w:r>
      <w:r w:rsidRPr="009C3F00">
        <w:rPr>
          <w:rFonts w:ascii="Segoe UI" w:eastAsia="Segoe UI" w:hAnsi="Segoe UI" w:cs="Segoe UI"/>
          <w:spacing w:val="-1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to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su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 ve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ane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ih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ji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tho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no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tv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rio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rdinato</w:t>
      </w:r>
      <w:r w:rsidRPr="009C3F00">
        <w:rPr>
          <w:rFonts w:ascii="Segoe UI" w:eastAsia="Segoe UI" w:hAnsi="Segoe UI" w:cs="Segoe UI"/>
          <w:spacing w:val="4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,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toč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:</w:t>
      </w:r>
    </w:p>
    <w:p w14:paraId="4B89DBD5" w14:textId="77777777" w:rsidR="00602A2D" w:rsidRPr="009C3F00" w:rsidRDefault="00602A2D">
      <w:pPr>
        <w:spacing w:before="8" w:after="0" w:line="150" w:lineRule="exact"/>
        <w:rPr>
          <w:sz w:val="15"/>
          <w:szCs w:val="15"/>
          <w:lang w:val="it-IT"/>
        </w:rPr>
      </w:pPr>
    </w:p>
    <w:p w14:paraId="02C35B7B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de-AT"/>
        </w:rPr>
      </w:pPr>
      <w:r w:rsidRPr="009C3F00">
        <w:rPr>
          <w:rFonts w:ascii="Segoe UI" w:eastAsia="Segoe UI" w:hAnsi="Segoe UI" w:cs="Segoe UI"/>
          <w:sz w:val="20"/>
          <w:szCs w:val="20"/>
          <w:lang w:val="de-AT"/>
        </w:rPr>
        <w:t>• un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su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o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c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SUS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ri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t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rije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nap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de-AT"/>
        </w:rPr>
        <w:t>o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me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,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o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je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m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njivo</w:t>
      </w:r>
    </w:p>
    <w:p w14:paraId="1B993176" w14:textId="77777777" w:rsidR="00602A2D" w:rsidRPr="009C3F00" w:rsidRDefault="00602A2D">
      <w:pPr>
        <w:spacing w:after="0" w:line="180" w:lineRule="exact"/>
        <w:rPr>
          <w:sz w:val="18"/>
          <w:szCs w:val="18"/>
          <w:lang w:val="de-AT"/>
        </w:rPr>
      </w:pPr>
    </w:p>
    <w:p w14:paraId="5F0B430D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de-AT"/>
        </w:rPr>
      </w:pPr>
      <w:r w:rsidRPr="009C3F00">
        <w:rPr>
          <w:rFonts w:ascii="Segoe UI" w:eastAsia="Segoe UI" w:hAnsi="Segoe UI" w:cs="Segoe UI"/>
          <w:sz w:val="20"/>
          <w:szCs w:val="20"/>
          <w:lang w:val="de-AT"/>
        </w:rPr>
        <w:t>• un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su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da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tk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o 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l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d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a</w:t>
      </w:r>
    </w:p>
    <w:p w14:paraId="4E1829A1" w14:textId="77777777" w:rsidR="00602A2D" w:rsidRPr="009C3F00" w:rsidRDefault="00602A2D">
      <w:pPr>
        <w:spacing w:before="3" w:after="0" w:line="180" w:lineRule="exact"/>
        <w:rPr>
          <w:sz w:val="18"/>
          <w:szCs w:val="18"/>
          <w:lang w:val="de-AT"/>
        </w:rPr>
      </w:pPr>
    </w:p>
    <w:p w14:paraId="1001F283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de-AT"/>
        </w:rPr>
      </w:pPr>
      <w:r w:rsidRPr="009C3F00">
        <w:rPr>
          <w:rFonts w:ascii="Segoe UI" w:eastAsia="Segoe UI" w:hAnsi="Segoe UI" w:cs="Segoe UI"/>
          <w:sz w:val="20"/>
          <w:szCs w:val="20"/>
          <w:lang w:val="de-AT"/>
        </w:rPr>
        <w:t>• 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č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it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u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api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k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(u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de-AT"/>
        </w:rPr>
        <w:t>P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DF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f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r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a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u)</w:t>
      </w:r>
    </w:p>
    <w:p w14:paraId="35C14A15" w14:textId="77777777" w:rsidR="00602A2D" w:rsidRPr="009C3F00" w:rsidRDefault="00602A2D">
      <w:pPr>
        <w:spacing w:before="1" w:after="0" w:line="180" w:lineRule="exact"/>
        <w:rPr>
          <w:sz w:val="18"/>
          <w:szCs w:val="18"/>
          <w:lang w:val="de-AT"/>
        </w:rPr>
      </w:pPr>
    </w:p>
    <w:p w14:paraId="5343CDD6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3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.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_C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DE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>_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DMIN</w:t>
      </w:r>
    </w:p>
    <w:p w14:paraId="6B3C6C26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080DCCBE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rat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us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ava: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una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kontr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ol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su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va.</w:t>
      </w:r>
    </w:p>
    <w:p w14:paraId="14744DE6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4CDD1EDC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va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ul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ga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ć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to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:</w:t>
      </w:r>
    </w:p>
    <w:p w14:paraId="59F5C180" w14:textId="77777777" w:rsidR="00602A2D" w:rsidRPr="009C3F00" w:rsidRDefault="00602A2D">
      <w:pPr>
        <w:spacing w:before="3" w:after="0" w:line="180" w:lineRule="exact"/>
        <w:rPr>
          <w:sz w:val="18"/>
          <w:szCs w:val="18"/>
          <w:lang w:val="it-IT"/>
        </w:rPr>
      </w:pPr>
    </w:p>
    <w:p w14:paraId="440D34B3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• </w:t>
      </w:r>
      <w:commentRangeStart w:id="15"/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tv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ri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vu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rani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a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rdinirani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kc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nad</w:t>
      </w:r>
      <w:r w:rsidRPr="009C3F00">
        <w:rPr>
          <w:rFonts w:ascii="Segoe UI" w:eastAsia="Segoe UI" w:hAnsi="Segoe UI" w:cs="Segoe UI"/>
          <w:spacing w:val="4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commentRangeEnd w:id="15"/>
      <w:r w:rsidR="00A65813">
        <w:rPr>
          <w:rStyle w:val="CommentReference"/>
        </w:rPr>
        <w:commentReference w:id="15"/>
      </w:r>
    </w:p>
    <w:p w14:paraId="49AB91C4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5603E4C4" w14:textId="42CB8618" w:rsidR="00602A2D" w:rsidRDefault="002538AA">
      <w:pPr>
        <w:spacing w:after="0" w:line="240" w:lineRule="auto"/>
        <w:ind w:left="116" w:right="-20"/>
        <w:rPr>
          <w:ins w:id="17" w:author="Marijana Zanoški-Hren" w:date="2019-05-02T12:40:00Z"/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•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dab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e</w:t>
      </w:r>
      <w:del w:id="18" w:author="Marijana Zanoški-Hren" w:date="2019-05-02T12:40:00Z">
        <w:r w:rsidRPr="009C3F00" w:rsidDel="009C3F00">
          <w:rPr>
            <w:rFonts w:ascii="Segoe UI" w:eastAsia="Segoe UI" w:hAnsi="Segoe UI" w:cs="Segoe UI"/>
            <w:spacing w:val="-1"/>
            <w:sz w:val="20"/>
            <w:szCs w:val="20"/>
            <w:lang w:val="it-IT"/>
          </w:rPr>
          <w:delText>/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i</w:delText>
        </w:r>
        <w:r w:rsidRPr="009C3F00" w:rsidDel="009C3F00">
          <w:rPr>
            <w:rFonts w:ascii="Segoe UI" w:eastAsia="Segoe UI" w:hAnsi="Segoe UI" w:cs="Segoe UI"/>
            <w:spacing w:val="1"/>
            <w:sz w:val="20"/>
            <w:szCs w:val="20"/>
            <w:lang w:val="it-IT"/>
          </w:rPr>
          <w:delText>z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b</w:delText>
        </w:r>
        <w:r w:rsidRPr="009C3F00" w:rsidDel="009C3F00">
          <w:rPr>
            <w:rFonts w:ascii="Segoe UI" w:eastAsia="Segoe UI" w:hAnsi="Segoe UI" w:cs="Segoe UI"/>
            <w:spacing w:val="1"/>
            <w:sz w:val="20"/>
            <w:szCs w:val="20"/>
            <w:lang w:val="it-IT"/>
          </w:rPr>
          <w:delText>r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i</w:delText>
        </w:r>
        <w:r w:rsidRPr="009C3F00" w:rsidDel="009C3F00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delText>š</w:delText>
        </w:r>
        <w:r w:rsidRPr="009C3F00" w:rsidDel="009C3F00">
          <w:rPr>
            <w:rFonts w:ascii="Segoe UI" w:eastAsia="Segoe UI" w:hAnsi="Segoe UI" w:cs="Segoe UI"/>
            <w:sz w:val="20"/>
            <w:szCs w:val="20"/>
            <w:lang w:val="it-IT"/>
          </w:rPr>
          <w:delText>e</w:delText>
        </w:r>
      </w:del>
      <w:r w:rsidRPr="009C3F00">
        <w:rPr>
          <w:rFonts w:ascii="Segoe UI" w:eastAsia="Segoe UI" w:hAnsi="Segoe UI" w:cs="Segoe UI"/>
          <w:spacing w:val="-1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ž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be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nu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ž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ne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</w:t>
      </w:r>
    </w:p>
    <w:p w14:paraId="11797C93" w14:textId="69654C5B" w:rsidR="009C3F00" w:rsidRPr="009C3F00" w:rsidDel="009C3F00" w:rsidRDefault="000A4FDE">
      <w:pPr>
        <w:spacing w:after="0" w:line="240" w:lineRule="auto"/>
        <w:ind w:left="116" w:right="-20"/>
        <w:rPr>
          <w:del w:id="19" w:author="Marijana Zanoški-Hren" w:date="2019-05-02T12:40:00Z"/>
          <w:rFonts w:ascii="Segoe UI" w:eastAsia="Segoe UI" w:hAnsi="Segoe UI" w:cs="Segoe UI"/>
          <w:sz w:val="20"/>
          <w:szCs w:val="20"/>
          <w:lang w:val="it-IT"/>
        </w:rPr>
      </w:pPr>
      <w:ins w:id="20" w:author="Marijana Zanoški-Hren [2]" w:date="2019-05-09T08:06:00Z">
        <w:r w:rsidRPr="000A4FDE">
          <w:rPr>
            <w:rFonts w:ascii="Segoe UI" w:eastAsia="Segoe UI" w:hAnsi="Segoe UI" w:cs="Segoe UI"/>
            <w:sz w:val="20"/>
            <w:szCs w:val="20"/>
            <w:lang w:val="it-IT"/>
          </w:rPr>
          <w:t xml:space="preserve">Izbriše dodijeljenu  inspekcijsku službu ako ne sadrži nikakave podatke </w:t>
        </w:r>
      </w:ins>
    </w:p>
    <w:p w14:paraId="6E6C27DD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4642425F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• 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š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vu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a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rdinirani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ž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</w:p>
    <w:p w14:paraId="76F8FE5D" w14:textId="77777777" w:rsidR="00602A2D" w:rsidRPr="009C3F00" w:rsidRDefault="00602A2D">
      <w:pPr>
        <w:spacing w:after="0" w:line="200" w:lineRule="exact"/>
        <w:rPr>
          <w:sz w:val="20"/>
          <w:szCs w:val="20"/>
          <w:lang w:val="it-IT"/>
        </w:rPr>
      </w:pPr>
    </w:p>
    <w:p w14:paraId="49433D68" w14:textId="77777777" w:rsidR="00602A2D" w:rsidRPr="009C3F00" w:rsidRDefault="00602A2D">
      <w:pPr>
        <w:spacing w:after="0" w:line="200" w:lineRule="exact"/>
        <w:rPr>
          <w:sz w:val="20"/>
          <w:szCs w:val="20"/>
          <w:lang w:val="it-IT"/>
        </w:rPr>
      </w:pPr>
    </w:p>
    <w:p w14:paraId="33978FEE" w14:textId="77777777" w:rsidR="00602A2D" w:rsidRPr="009C3F00" w:rsidRDefault="00602A2D">
      <w:pPr>
        <w:spacing w:before="9" w:after="0" w:line="220" w:lineRule="exact"/>
        <w:rPr>
          <w:lang w:val="it-IT"/>
        </w:rPr>
      </w:pPr>
    </w:p>
    <w:p w14:paraId="58796C6F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Pr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ija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va</w:t>
      </w:r>
      <w:r w:rsidRPr="009C3F00">
        <w:rPr>
          <w:rFonts w:ascii="Segoe UI" w:eastAsia="Segoe UI" w:hAnsi="Segoe UI" w:cs="Segoe UI"/>
          <w:b/>
          <w:bCs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us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v</w:t>
      </w:r>
    </w:p>
    <w:p w14:paraId="4541C966" w14:textId="77777777" w:rsidR="00602A2D" w:rsidRPr="009C3F00" w:rsidRDefault="00602A2D">
      <w:pPr>
        <w:spacing w:before="1" w:after="0" w:line="180" w:lineRule="exact"/>
        <w:rPr>
          <w:sz w:val="18"/>
          <w:szCs w:val="18"/>
          <w:lang w:val="it-IT"/>
        </w:rPr>
      </w:pPr>
    </w:p>
    <w:p w14:paraId="07D81730" w14:textId="29B5C253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bi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tupili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apli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,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risn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ins w:id="21" w:author="Marijana Zanoški-Hren" w:date="2019-05-02T12:40:00Z">
        <w:r w:rsidR="00E3624D">
          <w:rPr>
            <w:rFonts w:ascii="Segoe UI" w:eastAsia="Segoe UI" w:hAnsi="Segoe UI" w:cs="Segoe UI"/>
            <w:sz w:val="20"/>
            <w:szCs w:val="20"/>
            <w:lang w:val="it-IT"/>
          </w:rPr>
          <w:t>i</w:t>
        </w:r>
      </w:ins>
      <w:del w:id="22" w:author="Marijana Zanoški-Hren" w:date="2019-05-02T12:40:00Z">
        <w:r w:rsidRPr="009C3F00" w:rsidDel="00E3624D">
          <w:rPr>
            <w:rFonts w:ascii="Segoe UI" w:eastAsia="Segoe UI" w:hAnsi="Segoe UI" w:cs="Segoe UI"/>
            <w:sz w:val="20"/>
            <w:szCs w:val="20"/>
            <w:lang w:val="it-IT"/>
          </w:rPr>
          <w:delText>e</w:delText>
        </w:r>
      </w:del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e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raju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pri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aviti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4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,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uni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ti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sv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(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čk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</w:p>
    <w:p w14:paraId="07FE4AB5" w14:textId="77777777" w:rsidR="00602A2D" w:rsidRPr="009C3F00" w:rsidRDefault="002538AA">
      <w:pPr>
        <w:spacing w:before="22"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rku).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Ko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č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to</w:t>
      </w:r>
      <w:r w:rsidRPr="009C3F00">
        <w:rPr>
          <w:rFonts w:ascii="Segoe UI" w:eastAsia="Segoe UI" w:hAnsi="Segoe UI" w:cs="Segoe UI"/>
          <w:spacing w:val="4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.</w:t>
      </w:r>
    </w:p>
    <w:p w14:paraId="4184B30F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1A47C75E" w14:textId="0D37B3DC" w:rsidR="00E3624D" w:rsidRDefault="002538AA">
      <w:pPr>
        <w:spacing w:after="0" w:line="240" w:lineRule="auto"/>
        <w:ind w:left="116" w:right="-20"/>
        <w:rPr>
          <w:ins w:id="23" w:author="Marijana Zanoški-Hren" w:date="2019-05-02T12:43:00Z"/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dre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tran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avu: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ins w:id="24" w:author="Marijana Zanoški-Hren" w:date="2019-05-02T12:43:00Z">
        <w:r w:rsidR="00E3624D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fldChar w:fldCharType="begin"/>
        </w:r>
        <w:r w:rsidR="00E3624D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instrText xml:space="preserve"> HYPERLINK "</w:instrText>
        </w:r>
      </w:ins>
      <w:r w:rsidR="00E3624D"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instrText>h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t</w:instrText>
      </w:r>
      <w:r w:rsidR="00E3624D"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instrText>t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ps:</w:instrText>
      </w:r>
      <w:r w:rsidR="00E3624D"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instrText>/</w:instrText>
      </w:r>
      <w:r w:rsidR="00E3624D"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instrText>/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ap</w:instrText>
      </w:r>
      <w:r w:rsidR="00E3624D"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instrText>p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s.</w:instrText>
      </w:r>
      <w:r w:rsidR="00E3624D"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instrText>k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l</w:instrText>
      </w:r>
      <w:r w:rsidR="00E3624D"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instrText>i</w:instrText>
      </w:r>
      <w:r w:rsidR="00E3624D"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instrText>m</w:instrText>
      </w:r>
      <w:r w:rsidR="00E3624D"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instrText>e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to.c</w:instrText>
      </w:r>
      <w:r w:rsidR="00E3624D"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instrText>o</w:instrText>
      </w:r>
      <w:r w:rsidR="00E3624D"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instrText>m</w:instrText>
      </w:r>
      <w:r w:rsidR="00E3624D"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instrText>/c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i</w:instrText>
      </w:r>
      <w:r w:rsidR="00E3624D"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instrText>d</w:instrText>
      </w:r>
      <w:r w:rsidR="00E3624D"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instrText>e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-ap</w:instrText>
      </w:r>
      <w:r w:rsidR="00E3624D"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instrText>p</w:instrText>
      </w:r>
      <w:r w:rsidR="00E3624D"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instrText>/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#</w:instrText>
      </w:r>
      <w:r w:rsidR="00E3624D"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instrText>/</w:instrText>
      </w:r>
      <w:r w:rsidR="00E3624D" w:rsidRPr="009C3F00">
        <w:rPr>
          <w:rFonts w:ascii="Segoe UI" w:eastAsia="Segoe UI" w:hAnsi="Segoe UI" w:cs="Segoe UI"/>
          <w:sz w:val="20"/>
          <w:szCs w:val="20"/>
          <w:lang w:val="it-IT"/>
        </w:rPr>
        <w:instrText>login</w:instrText>
      </w:r>
      <w:ins w:id="25" w:author="Marijana Zanoški-Hren" w:date="2019-05-02T12:43:00Z">
        <w:r w:rsidR="00E3624D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instrText xml:space="preserve">" </w:instrText>
        </w:r>
        <w:r w:rsidR="00E3624D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fldChar w:fldCharType="separate"/>
        </w:r>
      </w:ins>
      <w:r w:rsidR="00E3624D" w:rsidRPr="00E2368A">
        <w:rPr>
          <w:rStyle w:val="Hyperlink"/>
          <w:rFonts w:ascii="Segoe UI" w:eastAsia="Segoe UI" w:hAnsi="Segoe UI" w:cs="Segoe UI"/>
          <w:spacing w:val="2"/>
          <w:sz w:val="20"/>
          <w:szCs w:val="20"/>
          <w:lang w:val="it-IT"/>
        </w:rPr>
        <w:t>h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t</w:t>
      </w:r>
      <w:r w:rsidR="00E3624D" w:rsidRPr="00E2368A">
        <w:rPr>
          <w:rStyle w:val="Hyperlink"/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ps:</w:t>
      </w:r>
      <w:r w:rsidR="00E3624D" w:rsidRPr="00E2368A">
        <w:rPr>
          <w:rStyle w:val="Hyperlink"/>
          <w:rFonts w:ascii="Segoe UI" w:eastAsia="Segoe UI" w:hAnsi="Segoe UI" w:cs="Segoe UI"/>
          <w:spacing w:val="1"/>
          <w:sz w:val="20"/>
          <w:szCs w:val="20"/>
          <w:lang w:val="it-IT"/>
        </w:rPr>
        <w:t>/</w:t>
      </w:r>
      <w:r w:rsidR="00E3624D" w:rsidRPr="00E2368A">
        <w:rPr>
          <w:rStyle w:val="Hyperlink"/>
          <w:rFonts w:ascii="Segoe UI" w:eastAsia="Segoe UI" w:hAnsi="Segoe UI" w:cs="Segoe UI"/>
          <w:spacing w:val="-1"/>
          <w:sz w:val="20"/>
          <w:szCs w:val="20"/>
          <w:lang w:val="it-IT"/>
        </w:rPr>
        <w:t>/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ap</w:t>
      </w:r>
      <w:r w:rsidR="00E3624D" w:rsidRPr="00E2368A">
        <w:rPr>
          <w:rStyle w:val="Hyperlink"/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s.</w:t>
      </w:r>
      <w:r w:rsidR="00E3624D" w:rsidRPr="00E2368A">
        <w:rPr>
          <w:rStyle w:val="Hyperlink"/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l</w:t>
      </w:r>
      <w:r w:rsidR="00E3624D" w:rsidRPr="00E2368A">
        <w:rPr>
          <w:rStyle w:val="Hyperlink"/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="00E3624D" w:rsidRPr="00E2368A">
        <w:rPr>
          <w:rStyle w:val="Hyperlink"/>
          <w:rFonts w:ascii="Segoe UI" w:eastAsia="Segoe UI" w:hAnsi="Segoe UI" w:cs="Segoe UI"/>
          <w:spacing w:val="1"/>
          <w:sz w:val="20"/>
          <w:szCs w:val="20"/>
          <w:lang w:val="it-IT"/>
        </w:rPr>
        <w:t>m</w:t>
      </w:r>
      <w:r w:rsidR="00E3624D" w:rsidRPr="00E2368A">
        <w:rPr>
          <w:rStyle w:val="Hyperlink"/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to.c</w:t>
      </w:r>
      <w:r w:rsidR="00E3624D" w:rsidRPr="00E2368A">
        <w:rPr>
          <w:rStyle w:val="Hyperlink"/>
          <w:rFonts w:ascii="Segoe UI" w:eastAsia="Segoe UI" w:hAnsi="Segoe UI" w:cs="Segoe UI"/>
          <w:spacing w:val="3"/>
          <w:sz w:val="20"/>
          <w:szCs w:val="20"/>
          <w:lang w:val="it-IT"/>
        </w:rPr>
        <w:t>o</w:t>
      </w:r>
      <w:r w:rsidR="00E3624D" w:rsidRPr="00E2368A">
        <w:rPr>
          <w:rStyle w:val="Hyperlink"/>
          <w:rFonts w:ascii="Segoe UI" w:eastAsia="Segoe UI" w:hAnsi="Segoe UI" w:cs="Segoe UI"/>
          <w:spacing w:val="1"/>
          <w:sz w:val="20"/>
          <w:szCs w:val="20"/>
          <w:lang w:val="it-IT"/>
        </w:rPr>
        <w:t>m</w:t>
      </w:r>
      <w:r w:rsidR="00E3624D" w:rsidRPr="00E2368A">
        <w:rPr>
          <w:rStyle w:val="Hyperlink"/>
          <w:rFonts w:ascii="Segoe UI" w:eastAsia="Segoe UI" w:hAnsi="Segoe UI" w:cs="Segoe UI"/>
          <w:spacing w:val="-1"/>
          <w:sz w:val="20"/>
          <w:szCs w:val="20"/>
          <w:lang w:val="it-IT"/>
        </w:rPr>
        <w:t>/c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i</w:t>
      </w:r>
      <w:r w:rsidR="00E3624D" w:rsidRPr="00E2368A">
        <w:rPr>
          <w:rStyle w:val="Hyperlink"/>
          <w:rFonts w:ascii="Segoe UI" w:eastAsia="Segoe UI" w:hAnsi="Segoe UI" w:cs="Segoe UI"/>
          <w:spacing w:val="2"/>
          <w:sz w:val="20"/>
          <w:szCs w:val="20"/>
          <w:lang w:val="it-IT"/>
        </w:rPr>
        <w:t>d</w:t>
      </w:r>
      <w:r w:rsidR="00E3624D" w:rsidRPr="00E2368A">
        <w:rPr>
          <w:rStyle w:val="Hyperlink"/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-ap</w:t>
      </w:r>
      <w:r w:rsidR="00E3624D" w:rsidRPr="00E2368A">
        <w:rPr>
          <w:rStyle w:val="Hyperlink"/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="00E3624D" w:rsidRPr="00E2368A">
        <w:rPr>
          <w:rStyle w:val="Hyperlink"/>
          <w:rFonts w:ascii="Segoe UI" w:eastAsia="Segoe UI" w:hAnsi="Segoe UI" w:cs="Segoe UI"/>
          <w:spacing w:val="-1"/>
          <w:sz w:val="20"/>
          <w:szCs w:val="20"/>
          <w:lang w:val="it-IT"/>
        </w:rPr>
        <w:t>/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#</w:t>
      </w:r>
      <w:r w:rsidR="00E3624D" w:rsidRPr="00E2368A">
        <w:rPr>
          <w:rStyle w:val="Hyperlink"/>
          <w:rFonts w:ascii="Segoe UI" w:eastAsia="Segoe UI" w:hAnsi="Segoe UI" w:cs="Segoe UI"/>
          <w:spacing w:val="1"/>
          <w:sz w:val="20"/>
          <w:szCs w:val="20"/>
          <w:lang w:val="it-IT"/>
        </w:rPr>
        <w:t>/</w:t>
      </w:r>
      <w:r w:rsidR="00E3624D" w:rsidRPr="00E2368A">
        <w:rPr>
          <w:rStyle w:val="Hyperlink"/>
          <w:rFonts w:ascii="Segoe UI" w:eastAsia="Segoe UI" w:hAnsi="Segoe UI" w:cs="Segoe UI"/>
          <w:sz w:val="20"/>
          <w:szCs w:val="20"/>
          <w:lang w:val="it-IT"/>
        </w:rPr>
        <w:t>login</w:t>
      </w:r>
      <w:ins w:id="26" w:author="Marijana Zanoški-Hren" w:date="2019-05-02T12:43:00Z">
        <w:r w:rsidR="00E3624D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fldChar w:fldCharType="end"/>
        </w:r>
      </w:ins>
    </w:p>
    <w:p w14:paraId="1AD60DDC" w14:textId="4EB8251C" w:rsidR="00602A2D" w:rsidRDefault="00E3624D">
      <w:pPr>
        <w:spacing w:after="0" w:line="240" w:lineRule="auto"/>
        <w:ind w:left="116" w:right="-20"/>
        <w:rPr>
          <w:ins w:id="27" w:author="Marijana Zanoški-Hren" w:date="2019-05-02T12:41:00Z"/>
          <w:rFonts w:ascii="Segoe UI" w:eastAsia="Segoe UI" w:hAnsi="Segoe UI" w:cs="Segoe UI"/>
          <w:sz w:val="20"/>
          <w:szCs w:val="20"/>
          <w:lang w:val="it-IT"/>
        </w:rPr>
      </w:pPr>
      <w:ins w:id="28" w:author="Marijana Zanoški-Hren" w:date="2019-05-02T12:42:00Z">
        <w:r>
          <w:rPr>
            <w:rFonts w:ascii="Segoe UI" w:eastAsia="Segoe UI" w:hAnsi="Segoe UI" w:cs="Segoe UI"/>
            <w:sz w:val="20"/>
            <w:szCs w:val="20"/>
            <w:lang w:val="it-IT"/>
          </w:rPr>
          <w:fldChar w:fldCharType="begin"/>
        </w:r>
        <w:r>
          <w:rPr>
            <w:rFonts w:ascii="Segoe UI" w:eastAsia="Segoe UI" w:hAnsi="Segoe UI" w:cs="Segoe UI"/>
            <w:sz w:val="20"/>
            <w:szCs w:val="20"/>
            <w:lang w:val="it-IT"/>
          </w:rPr>
          <w:instrText xml:space="preserve"> HYPERLINK "</w:instrText>
        </w:r>
      </w:ins>
      <w:ins w:id="29" w:author="Marijana Zanoški-Hren" w:date="2019-05-02T12:41:00Z">
        <w:r>
          <w:rPr>
            <w:rFonts w:ascii="Segoe UI" w:eastAsia="Segoe UI" w:hAnsi="Segoe UI" w:cs="Segoe UI"/>
            <w:sz w:val="20"/>
            <w:szCs w:val="20"/>
            <w:lang w:val="it-IT"/>
          </w:rPr>
          <w:instrText>https://pproo.azo.hr/cide/app/#/user</w:instrText>
        </w:r>
      </w:ins>
      <w:ins w:id="30" w:author="Marijana Zanoški-Hren" w:date="2019-05-02T12:42:00Z">
        <w:r>
          <w:rPr>
            <w:rFonts w:ascii="Segoe UI" w:eastAsia="Segoe UI" w:hAnsi="Segoe UI" w:cs="Segoe UI"/>
            <w:sz w:val="20"/>
            <w:szCs w:val="20"/>
            <w:lang w:val="it-IT"/>
          </w:rPr>
          <w:instrText xml:space="preserve">" </w:instrText>
        </w:r>
        <w:r>
          <w:rPr>
            <w:rFonts w:ascii="Segoe UI" w:eastAsia="Segoe UI" w:hAnsi="Segoe UI" w:cs="Segoe UI"/>
            <w:sz w:val="20"/>
            <w:szCs w:val="20"/>
            <w:lang w:val="it-IT"/>
          </w:rPr>
          <w:fldChar w:fldCharType="separate"/>
        </w:r>
      </w:ins>
      <w:ins w:id="31" w:author="Marijana Zanoški-Hren" w:date="2019-05-02T12:41:00Z">
        <w:r w:rsidRPr="00E2368A">
          <w:rPr>
            <w:rStyle w:val="Hyperlink"/>
            <w:rFonts w:ascii="Segoe UI" w:eastAsia="Segoe UI" w:hAnsi="Segoe UI" w:cs="Segoe UI"/>
            <w:sz w:val="20"/>
            <w:szCs w:val="20"/>
            <w:lang w:val="it-IT"/>
          </w:rPr>
          <w:t>https://pproo.azo.hr/cide/app/#/user</w:t>
        </w:r>
      </w:ins>
      <w:ins w:id="32" w:author="Marijana Zanoški-Hren" w:date="2019-05-02T12:42:00Z">
        <w:r>
          <w:rPr>
            <w:rFonts w:ascii="Segoe UI" w:eastAsia="Segoe UI" w:hAnsi="Segoe UI" w:cs="Segoe UI"/>
            <w:sz w:val="20"/>
            <w:szCs w:val="20"/>
            <w:lang w:val="it-IT"/>
          </w:rPr>
          <w:fldChar w:fldCharType="end"/>
        </w:r>
      </w:ins>
    </w:p>
    <w:p w14:paraId="5CF23B3B" w14:textId="07CA4D6D" w:rsidR="00E3624D" w:rsidRPr="009C3F00" w:rsidDel="00E3624D" w:rsidRDefault="00E3624D">
      <w:pPr>
        <w:spacing w:after="0" w:line="240" w:lineRule="auto"/>
        <w:ind w:left="116" w:right="-20"/>
        <w:rPr>
          <w:del w:id="33" w:author="Marijana Zanoški-Hren" w:date="2019-05-02T12:42:00Z"/>
          <w:rFonts w:ascii="Segoe UI" w:eastAsia="Segoe UI" w:hAnsi="Segoe UI" w:cs="Segoe UI"/>
          <w:sz w:val="20"/>
          <w:szCs w:val="20"/>
          <w:lang w:val="it-IT"/>
        </w:rPr>
      </w:pPr>
    </w:p>
    <w:p w14:paraId="20DE685F" w14:textId="1D91F6A2" w:rsidR="00602A2D" w:rsidRPr="009C3F00" w:rsidDel="00E3624D" w:rsidRDefault="00602A2D">
      <w:pPr>
        <w:spacing w:after="0" w:line="180" w:lineRule="exact"/>
        <w:rPr>
          <w:del w:id="34" w:author="Marijana Zanoški-Hren" w:date="2019-05-02T12:42:00Z"/>
          <w:sz w:val="18"/>
          <w:szCs w:val="18"/>
          <w:lang w:val="it-IT"/>
        </w:rPr>
      </w:pPr>
    </w:p>
    <w:p w14:paraId="0F56C7E0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1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Str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pacing w:val="3"/>
          <w:sz w:val="20"/>
          <w:szCs w:val="20"/>
        </w:rPr>
        <w:t>v</w:t>
      </w:r>
      <w:r>
        <w:rPr>
          <w:rFonts w:ascii="Segoe UI" w:eastAsia="Segoe UI" w:hAnsi="Segoe UI" w:cs="Segoe UI"/>
          <w:sz w:val="20"/>
          <w:szCs w:val="20"/>
        </w:rPr>
        <w:t>u</w:t>
      </w:r>
      <w:proofErr w:type="spellEnd"/>
    </w:p>
    <w:p w14:paraId="0F3E9B2B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6FD37C56" w14:textId="22682581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48BC7B30" wp14:editId="58D5F014">
            <wp:extent cx="5667375" cy="7048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E688" w14:textId="77777777" w:rsidR="00602A2D" w:rsidRDefault="00602A2D">
      <w:pPr>
        <w:spacing w:after="0"/>
        <w:sectPr w:rsidR="00602A2D">
          <w:type w:val="continuous"/>
          <w:pgSz w:w="11920" w:h="16840"/>
          <w:pgMar w:top="1340" w:right="1300" w:bottom="280" w:left="1300" w:header="720" w:footer="720" w:gutter="0"/>
          <w:cols w:space="720"/>
        </w:sectPr>
      </w:pPr>
    </w:p>
    <w:p w14:paraId="3D79A97A" w14:textId="77777777" w:rsidR="00602A2D" w:rsidRDefault="00602A2D">
      <w:pPr>
        <w:spacing w:before="5" w:after="0" w:line="110" w:lineRule="exact"/>
        <w:rPr>
          <w:sz w:val="11"/>
          <w:szCs w:val="11"/>
        </w:rPr>
      </w:pPr>
    </w:p>
    <w:p w14:paraId="7F677E64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4068B0B3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0B4F8BF0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05B81F8D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039F21E5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0AE3EE1D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6532908C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5FE025AC" w14:textId="30D60B16" w:rsidR="00602A2D" w:rsidRDefault="001411FB">
      <w:pPr>
        <w:spacing w:before="5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r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1CEAE24" wp14:editId="53C467FC">
                <wp:simplePos x="0" y="0"/>
                <wp:positionH relativeFrom="page">
                  <wp:posOffset>899795</wp:posOffset>
                </wp:positionH>
                <wp:positionV relativeFrom="paragraph">
                  <wp:posOffset>-849630</wp:posOffset>
                </wp:positionV>
                <wp:extent cx="5834380" cy="738505"/>
                <wp:effectExtent l="4445" t="4445" r="9525" b="0"/>
                <wp:wrapNone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4380" cy="738505"/>
                          <a:chOff x="1417" y="-1338"/>
                          <a:chExt cx="9188" cy="1163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-1318"/>
                            <a:ext cx="9072" cy="1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2" name="Group 29"/>
                        <wpg:cNvGrpSpPr>
                          <a:grpSpLocks/>
                        </wpg:cNvGrpSpPr>
                        <wpg:grpSpPr bwMode="auto">
                          <a:xfrm>
                            <a:off x="10090" y="-1323"/>
                            <a:ext cx="500" cy="290"/>
                            <a:chOff x="10090" y="-1323"/>
                            <a:chExt cx="500" cy="290"/>
                          </a:xfrm>
                        </wpg:grpSpPr>
                        <wps:wsp>
                          <wps:cNvPr id="33" name="Freeform 30"/>
                          <wps:cNvSpPr>
                            <a:spLocks/>
                          </wps:cNvSpPr>
                          <wps:spPr bwMode="auto">
                            <a:xfrm>
                              <a:off x="10090" y="-1323"/>
                              <a:ext cx="500" cy="290"/>
                            </a:xfrm>
                            <a:custGeom>
                              <a:avLst/>
                              <a:gdLst>
                                <a:gd name="T0" fmla="+- 0 10090 10090"/>
                                <a:gd name="T1" fmla="*/ T0 w 500"/>
                                <a:gd name="T2" fmla="+- 0 -1033 -1323"/>
                                <a:gd name="T3" fmla="*/ -1033 h 290"/>
                                <a:gd name="T4" fmla="+- 0 10590 10090"/>
                                <a:gd name="T5" fmla="*/ T4 w 500"/>
                                <a:gd name="T6" fmla="+- 0 -1033 -1323"/>
                                <a:gd name="T7" fmla="*/ -1033 h 290"/>
                                <a:gd name="T8" fmla="+- 0 10590 10090"/>
                                <a:gd name="T9" fmla="*/ T8 w 500"/>
                                <a:gd name="T10" fmla="+- 0 -1323 -1323"/>
                                <a:gd name="T11" fmla="*/ -1323 h 290"/>
                                <a:gd name="T12" fmla="+- 0 10090 10090"/>
                                <a:gd name="T13" fmla="*/ T12 w 500"/>
                                <a:gd name="T14" fmla="+- 0 -1323 -1323"/>
                                <a:gd name="T15" fmla="*/ -1323 h 290"/>
                                <a:gd name="T16" fmla="+- 0 10090 10090"/>
                                <a:gd name="T17" fmla="*/ T16 w 500"/>
                                <a:gd name="T18" fmla="+- 0 -1033 -1323"/>
                                <a:gd name="T19" fmla="*/ -1033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0" h="290">
                                  <a:moveTo>
                                    <a:pt x="0" y="290"/>
                                  </a:moveTo>
                                  <a:lnTo>
                                    <a:pt x="500" y="290"/>
                                  </a:lnTo>
                                  <a:lnTo>
                                    <a:pt x="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E7138" id="Group 28" o:spid="_x0000_s1026" style="position:absolute;margin-left:70.85pt;margin-top:-66.9pt;width:459.4pt;height:58.15pt;z-index:-251660288;mso-position-horizontal-relative:page" coordorigin="1417,-1338" coordsize="9188,1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1417;top:-1318;width:9072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h/IbBAAAA2wAAAA8AAABkcnMvZG93bnJldi54bWxEj92KwjAQhe+FfYcwC96Iprqw1GoUEZb1&#10;dqsPMDRjU2wmJYm2+vRGWPDycH4+zno72FbcyIfGsYL5LANBXDndcK3gdPyZ5iBCRNbYOiYFdwqw&#10;3XyM1lho1/Mf3cpYizTCoUAFJsaukDJUhiyGmeuIk3d23mJM0tdSe+zTuG3lIsu+pcWGE8FgR3tD&#10;1aW82sTly365mPR3f979Lk3/yK/lIyg1/hx2KxCRhvgO/7cPWsHXHF5f0g+Qm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Zh/IbBAAAA2wAAAA8AAAAAAAAAAAAAAAAAnwIA&#10;AGRycy9kb3ducmV2LnhtbFBLBQYAAAAABAAEAPcAAACNAwAAAAA=&#10;">
                  <v:imagedata r:id="rId14" o:title=""/>
                </v:shape>
                <v:group id="Group 29" o:spid="_x0000_s1028" style="position:absolute;left:10090;top:-1323;width:500;height:290" coordorigin="10090,-1323" coordsize="50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0" o:spid="_x0000_s1029" style="position:absolute;left:10090;top:-1323;width:500;height:290;visibility:visible;mso-wrap-style:square;v-text-anchor:top" coordsize="50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XC8YA&#10;AADbAAAADwAAAGRycy9kb3ducmV2LnhtbESPT2vCQBTE7wW/w/IKXqRurPSPqavYUINQPNT24PGR&#10;fckGs29Ddo3pt3cLQo/DzPyGWa4H24ieOl87VjCbJiCIC6drrhT8fG8fXkH4gKyxcUwKfsnDejW6&#10;W2Kq3YW/qD+ESkQI+xQVmBDaVEpfGLLop64ljl7pOoshyq6SusNLhNtGPibJs7RYc1ww2FJmqDgd&#10;zlbB3lQT+f4ZyvzpI8v3i7zPji+lUuP7YfMGItAQ/sO39k4rmM/h70v8AX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rXC8YAAADbAAAADwAAAAAAAAAAAAAAAACYAgAAZHJz&#10;L2Rvd25yZXYueG1sUEsFBgAAAAAEAAQA9QAAAIsDAAAAAA==&#10;" path="m,290r500,l500,,,,,290xe" filled="f" strokecolor="red" strokeweight="1.5pt">
                    <v:path arrowok="t" o:connecttype="custom" o:connectlocs="0,-1033;500,-1033;500,-1323;0,-1323;0,-1033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ak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n</w:t>
      </w:r>
      <w:proofErr w:type="spellEnd"/>
      <w:r w:rsidR="002538AA"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2"/>
          <w:sz w:val="20"/>
          <w:szCs w:val="20"/>
        </w:rPr>
        <w:t>u</w:t>
      </w:r>
      <w:r w:rsidR="002538AA">
        <w:rPr>
          <w:rFonts w:ascii="Segoe UI" w:eastAsia="Segoe UI" w:hAnsi="Segoe UI" w:cs="Segoe UI"/>
          <w:sz w:val="20"/>
          <w:szCs w:val="20"/>
        </w:rPr>
        <w:t>spj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šne</w:t>
      </w:r>
      <w:proofErr w:type="spellEnd"/>
      <w:r w:rsidR="002538AA"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r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i</w:t>
      </w:r>
      <w:r w:rsidR="002538AA">
        <w:rPr>
          <w:rFonts w:ascii="Segoe UI" w:eastAsia="Segoe UI" w:hAnsi="Segoe UI" w:cs="Segoe UI"/>
          <w:sz w:val="20"/>
          <w:szCs w:val="20"/>
        </w:rPr>
        <w:t>j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a</w:t>
      </w:r>
      <w:r w:rsidR="002538AA">
        <w:rPr>
          <w:rFonts w:ascii="Segoe UI" w:eastAsia="Segoe UI" w:hAnsi="Segoe UI" w:cs="Segoe UI"/>
          <w:sz w:val="20"/>
          <w:szCs w:val="20"/>
        </w:rPr>
        <w:t>v</w:t>
      </w:r>
      <w:r w:rsidR="002538AA">
        <w:rPr>
          <w:rFonts w:ascii="Segoe UI" w:eastAsia="Segoe UI" w:hAnsi="Segoe UI" w:cs="Segoe UI"/>
          <w:spacing w:val="4"/>
          <w:sz w:val="20"/>
          <w:szCs w:val="20"/>
        </w:rPr>
        <w:t>e</w:t>
      </w:r>
      <w:proofErr w:type="spellEnd"/>
      <w:r w:rsidR="002538AA">
        <w:rPr>
          <w:rFonts w:ascii="Segoe UI" w:eastAsia="Segoe UI" w:hAnsi="Segoe UI" w:cs="Segoe UI"/>
          <w:sz w:val="20"/>
          <w:szCs w:val="20"/>
        </w:rPr>
        <w:t>,</w:t>
      </w:r>
      <w:r w:rsidR="002538AA"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-1"/>
          <w:sz w:val="20"/>
          <w:szCs w:val="20"/>
        </w:rPr>
        <w:t>k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r</w:t>
      </w:r>
      <w:r w:rsidR="002538AA">
        <w:rPr>
          <w:rFonts w:ascii="Segoe UI" w:eastAsia="Segoe UI" w:hAnsi="Segoe UI" w:cs="Segoe UI"/>
          <w:sz w:val="20"/>
          <w:szCs w:val="20"/>
        </w:rPr>
        <w:t>i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s</w:t>
      </w:r>
      <w:r w:rsidR="002538AA">
        <w:rPr>
          <w:rFonts w:ascii="Segoe UI" w:eastAsia="Segoe UI" w:hAnsi="Segoe UI" w:cs="Segoe UI"/>
          <w:sz w:val="20"/>
          <w:szCs w:val="20"/>
        </w:rPr>
        <w:t>nik</w:t>
      </w:r>
      <w:proofErr w:type="spellEnd"/>
      <w:r w:rsidR="002538AA"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r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i</w:t>
      </w:r>
      <w:r w:rsidR="002538AA">
        <w:rPr>
          <w:rFonts w:ascii="Segoe UI" w:eastAsia="Segoe UI" w:hAnsi="Segoe UI" w:cs="Segoe UI"/>
          <w:sz w:val="20"/>
          <w:szCs w:val="20"/>
        </w:rPr>
        <w:t>s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t</w:t>
      </w:r>
      <w:r w:rsidR="002538AA">
        <w:rPr>
          <w:rFonts w:ascii="Segoe UI" w:eastAsia="Segoe UI" w:hAnsi="Segoe UI" w:cs="Segoe UI"/>
          <w:sz w:val="20"/>
          <w:szCs w:val="20"/>
        </w:rPr>
        <w:t>upa</w:t>
      </w:r>
      <w:proofErr w:type="spellEnd"/>
      <w:r w:rsidR="002538AA"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3"/>
          <w:sz w:val="20"/>
          <w:szCs w:val="20"/>
        </w:rPr>
        <w:t>n</w:t>
      </w:r>
      <w:r w:rsidR="002538AA">
        <w:rPr>
          <w:rFonts w:ascii="Segoe UI" w:eastAsia="Segoe UI" w:hAnsi="Segoe UI" w:cs="Segoe UI"/>
          <w:sz w:val="20"/>
          <w:szCs w:val="20"/>
        </w:rPr>
        <w:t>a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s</w:t>
      </w:r>
      <w:r w:rsidR="002538AA">
        <w:rPr>
          <w:rFonts w:ascii="Segoe UI" w:eastAsia="Segoe UI" w:hAnsi="Segoe UI" w:cs="Segoe UI"/>
          <w:sz w:val="20"/>
          <w:szCs w:val="20"/>
        </w:rPr>
        <w:t>lovn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j</w:t>
      </w:r>
      <w:proofErr w:type="spellEnd"/>
      <w:r w:rsidR="002538AA"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s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t</w:t>
      </w:r>
      <w:r w:rsidR="002538AA">
        <w:rPr>
          <w:rFonts w:ascii="Segoe UI" w:eastAsia="Segoe UI" w:hAnsi="Segoe UI" w:cs="Segoe UI"/>
          <w:sz w:val="20"/>
          <w:szCs w:val="20"/>
        </w:rPr>
        <w:t>r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a</w:t>
      </w:r>
      <w:r w:rsidR="002538AA">
        <w:rPr>
          <w:rFonts w:ascii="Segoe UI" w:eastAsia="Segoe UI" w:hAnsi="Segoe UI" w:cs="Segoe UI"/>
          <w:sz w:val="20"/>
          <w:szCs w:val="20"/>
        </w:rPr>
        <w:t>ni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="002538AA">
        <w:rPr>
          <w:rFonts w:ascii="Segoe UI" w:eastAsia="Segoe UI" w:hAnsi="Segoe UI" w:cs="Segoe UI"/>
          <w:sz w:val="20"/>
          <w:szCs w:val="20"/>
        </w:rPr>
        <w:t>i</w:t>
      </w:r>
      <w:proofErr w:type="spellEnd"/>
      <w:r w:rsidR="002538AA"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proofErr w:type="gramStart"/>
      <w:r w:rsidR="002538AA">
        <w:rPr>
          <w:rFonts w:ascii="Segoe UI" w:eastAsia="Segoe UI" w:hAnsi="Segoe UI" w:cs="Segoe UI"/>
          <w:spacing w:val="2"/>
          <w:sz w:val="20"/>
          <w:szCs w:val="20"/>
        </w:rPr>
        <w:t>t</w:t>
      </w:r>
      <w:r w:rsidR="002538AA">
        <w:rPr>
          <w:rFonts w:ascii="Segoe UI" w:eastAsia="Segoe UI" w:hAnsi="Segoe UI" w:cs="Segoe UI"/>
          <w:sz w:val="20"/>
          <w:szCs w:val="20"/>
        </w:rPr>
        <w:t>e</w:t>
      </w:r>
      <w:proofErr w:type="spellEnd"/>
      <w:proofErr w:type="gramEnd"/>
      <w:r w:rsidR="002538AA"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un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si</w:t>
      </w:r>
      <w:proofErr w:type="spellEnd"/>
      <w:r w:rsidR="002538AA"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d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a</w:t>
      </w:r>
      <w:r w:rsidR="002538AA">
        <w:rPr>
          <w:rFonts w:ascii="Segoe UI" w:eastAsia="Segoe UI" w:hAnsi="Segoe UI" w:cs="Segoe UI"/>
          <w:sz w:val="20"/>
          <w:szCs w:val="20"/>
        </w:rPr>
        <w:t>t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k</w:t>
      </w:r>
      <w:r w:rsidR="002538AA">
        <w:rPr>
          <w:rFonts w:ascii="Segoe UI" w:eastAsia="Segoe UI" w:hAnsi="Segoe UI" w:cs="Segoe UI"/>
          <w:sz w:val="20"/>
          <w:szCs w:val="20"/>
        </w:rPr>
        <w:t>e</w:t>
      </w:r>
      <w:proofErr w:type="spellEnd"/>
      <w:r w:rsidR="002538AA"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su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k</w:t>
      </w:r>
      <w:r w:rsidR="002538AA">
        <w:rPr>
          <w:rFonts w:ascii="Segoe UI" w:eastAsia="Segoe UI" w:hAnsi="Segoe UI" w:cs="Segoe UI"/>
          <w:sz w:val="20"/>
          <w:szCs w:val="20"/>
        </w:rPr>
        <w:t>l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a</w:t>
      </w:r>
      <w:r w:rsidR="002538AA">
        <w:rPr>
          <w:rFonts w:ascii="Segoe UI" w:eastAsia="Segoe UI" w:hAnsi="Segoe UI" w:cs="Segoe UI"/>
          <w:sz w:val="20"/>
          <w:szCs w:val="20"/>
        </w:rPr>
        <w:t>dno</w:t>
      </w:r>
      <w:proofErr w:type="spellEnd"/>
      <w:r w:rsidR="002538AA"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nj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g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v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j</w:t>
      </w:r>
      <w:proofErr w:type="spellEnd"/>
      <w:r w:rsidR="002538AA"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ul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oz</w:t>
      </w:r>
      <w:r w:rsidR="002538AA">
        <w:rPr>
          <w:rFonts w:ascii="Segoe UI" w:eastAsia="Segoe UI" w:hAnsi="Segoe UI" w:cs="Segoe UI"/>
          <w:sz w:val="20"/>
          <w:szCs w:val="20"/>
        </w:rPr>
        <w:t>i</w:t>
      </w:r>
      <w:proofErr w:type="spellEnd"/>
      <w:r w:rsidR="002538AA">
        <w:rPr>
          <w:rFonts w:ascii="Segoe UI" w:eastAsia="Segoe UI" w:hAnsi="Segoe UI" w:cs="Segoe UI"/>
          <w:sz w:val="20"/>
          <w:szCs w:val="20"/>
        </w:rPr>
        <w:t>.</w:t>
      </w:r>
    </w:p>
    <w:p w14:paraId="35121705" w14:textId="77777777" w:rsidR="00602A2D" w:rsidRDefault="00602A2D">
      <w:pPr>
        <w:spacing w:after="0" w:line="180" w:lineRule="exact"/>
        <w:rPr>
          <w:sz w:val="18"/>
          <w:szCs w:val="18"/>
        </w:rPr>
      </w:pPr>
    </w:p>
    <w:p w14:paraId="1209E500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3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l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vna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</w:p>
    <w:p w14:paraId="20A2DDBC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232139A2" w14:textId="25203C01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70FB5C6A" wp14:editId="1F3DE8FF">
            <wp:extent cx="5753100" cy="1743075"/>
            <wp:effectExtent l="0" t="0" r="0" b="952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C881" w14:textId="77777777" w:rsidR="00602A2D" w:rsidRDefault="00602A2D">
      <w:pPr>
        <w:spacing w:before="7" w:after="0" w:line="190" w:lineRule="exact"/>
        <w:rPr>
          <w:sz w:val="19"/>
          <w:szCs w:val="19"/>
        </w:rPr>
      </w:pPr>
    </w:p>
    <w:p w14:paraId="1B94CFBD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Pretra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g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d</w:t>
      </w:r>
      <w:r>
        <w:rPr>
          <w:rFonts w:ascii="Segoe UI" w:eastAsia="Segoe UI" w:hAnsi="Segoe UI" w:cs="Segoe UI"/>
          <w:b/>
          <w:bCs/>
          <w:sz w:val="20"/>
          <w:szCs w:val="20"/>
        </w:rPr>
        <w:t>r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u</w:t>
      </w:r>
      <w:r>
        <w:rPr>
          <w:rFonts w:ascii="Segoe UI" w:eastAsia="Segoe UI" w:hAnsi="Segoe UI" w:cs="Segoe UI"/>
          <w:b/>
          <w:bCs/>
          <w:sz w:val="20"/>
          <w:szCs w:val="20"/>
        </w:rPr>
        <w:t>č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j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b/>
          <w:bCs/>
          <w:spacing w:val="2"/>
          <w:sz w:val="20"/>
          <w:szCs w:val="20"/>
        </w:rPr>
        <w:t>t</w:t>
      </w:r>
      <w:r>
        <w:rPr>
          <w:rFonts w:ascii="Segoe UI" w:eastAsia="Segoe UI" w:hAnsi="Segoe UI" w:cs="Segoe UI"/>
          <w:b/>
          <w:bCs/>
          <w:sz w:val="20"/>
          <w:szCs w:val="20"/>
        </w:rPr>
        <w:t>ro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j</w:t>
      </w:r>
      <w:r>
        <w:rPr>
          <w:rFonts w:ascii="Segoe UI" w:eastAsia="Segoe UI" w:hAnsi="Segoe UI" w:cs="Segoe UI"/>
          <w:b/>
          <w:bCs/>
          <w:sz w:val="20"/>
          <w:szCs w:val="20"/>
        </w:rPr>
        <w:t>en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j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</w:p>
    <w:p w14:paraId="36F23517" w14:textId="77777777" w:rsidR="00602A2D" w:rsidRDefault="00602A2D">
      <w:pPr>
        <w:spacing w:before="2" w:after="0" w:line="180" w:lineRule="exact"/>
        <w:rPr>
          <w:sz w:val="18"/>
          <w:szCs w:val="18"/>
        </w:rPr>
      </w:pPr>
    </w:p>
    <w:p w14:paraId="04EB8C60" w14:textId="2989D120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Kl</w:t>
      </w:r>
      <w:r>
        <w:rPr>
          <w:rFonts w:ascii="Segoe UI" w:eastAsia="Segoe UI" w:hAnsi="Segoe UI" w:cs="Segoe UI"/>
          <w:spacing w:val="-1"/>
          <w:sz w:val="20"/>
          <w:szCs w:val="20"/>
        </w:rPr>
        <w:t>ik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na</w:t>
      </w:r>
      <w:proofErr w:type="spellEnd"/>
      <w:proofErr w:type="gram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nu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ve</w:t>
      </w:r>
      <w:r>
        <w:rPr>
          <w:rFonts w:ascii="Segoe UI" w:eastAsia="Segoe UI" w:hAnsi="Segoe UI" w:cs="Segoe UI"/>
          <w:spacing w:val="1"/>
          <w:sz w:val="20"/>
          <w:szCs w:val="20"/>
        </w:rPr>
        <w:t>ć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l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r w:rsidR="001411FB">
        <w:rPr>
          <w:rFonts w:ascii="Segoe UI" w:eastAsia="Segoe UI" w:hAnsi="Segoe UI" w:cs="Segoe UI"/>
          <w:noProof/>
          <w:spacing w:val="-7"/>
          <w:sz w:val="20"/>
          <w:szCs w:val="20"/>
          <w:lang w:val="hr-HR" w:eastAsia="hr-HR"/>
        </w:rPr>
        <w:drawing>
          <wp:inline distT="0" distB="0" distL="0" distR="0" wp14:anchorId="76153755" wp14:editId="5AA29061">
            <wp:extent cx="28575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risnik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tupa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tr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pisom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dru</w:t>
      </w:r>
      <w:r>
        <w:rPr>
          <w:rFonts w:ascii="Segoe UI" w:eastAsia="Segoe UI" w:hAnsi="Segoe UI" w:cs="Segoe UI"/>
          <w:spacing w:val="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ja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</w:p>
    <w:p w14:paraId="5B74EA42" w14:textId="77777777" w:rsidR="00602A2D" w:rsidRDefault="00602A2D">
      <w:pPr>
        <w:spacing w:after="0" w:line="180" w:lineRule="exact"/>
        <w:rPr>
          <w:sz w:val="18"/>
          <w:szCs w:val="18"/>
        </w:rPr>
      </w:pPr>
    </w:p>
    <w:p w14:paraId="2F4BC656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4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pis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dru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tr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</w:p>
    <w:p w14:paraId="09049B5A" w14:textId="77777777" w:rsidR="00602A2D" w:rsidRDefault="00602A2D">
      <w:pPr>
        <w:spacing w:before="2" w:after="0" w:line="180" w:lineRule="exact"/>
        <w:rPr>
          <w:sz w:val="18"/>
          <w:szCs w:val="18"/>
        </w:rPr>
      </w:pPr>
    </w:p>
    <w:p w14:paraId="10C87176" w14:textId="3E596795" w:rsidR="00602A2D" w:rsidRDefault="00113805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ins w:id="35" w:author="Marijana Zanoški-Hren" w:date="2019-05-02T12:52:00Z">
        <w:r w:rsidRPr="00113805">
          <w:rPr>
            <w:noProof/>
            <w:lang w:val="hr-HR" w:eastAsia="hr-HR"/>
          </w:rPr>
          <w:drawing>
            <wp:inline distT="0" distB="0" distL="0" distR="0" wp14:anchorId="3027A114" wp14:editId="417770E9">
              <wp:extent cx="5918200" cy="3451860"/>
              <wp:effectExtent l="0" t="0" r="6350" b="0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8200" cy="3451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36" w:author="Marijana Zanoški-Hren" w:date="2019-05-02T12:53:00Z">
        <w:r w:rsidR="001411FB" w:rsidDel="00113805">
          <w:rPr>
            <w:noProof/>
            <w:lang w:val="hr-HR" w:eastAsia="hr-HR"/>
          </w:rPr>
          <w:lastRenderedPageBreak/>
          <w:drawing>
            <wp:inline distT="0" distB="0" distL="0" distR="0" wp14:anchorId="26F8AD25" wp14:editId="06E7990C">
              <wp:extent cx="5753100" cy="2809875"/>
              <wp:effectExtent l="0" t="0" r="0" b="952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280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4B58452" w14:textId="77777777" w:rsidR="00602A2D" w:rsidRDefault="00602A2D">
      <w:pPr>
        <w:spacing w:before="4" w:after="0" w:line="190" w:lineRule="exact"/>
        <w:rPr>
          <w:sz w:val="19"/>
          <w:szCs w:val="19"/>
        </w:rPr>
      </w:pPr>
    </w:p>
    <w:p w14:paraId="72A2306D" w14:textId="6CA3C72A" w:rsidR="00602A2D" w:rsidRPr="009C3F00" w:rsidRDefault="002538AA">
      <w:pPr>
        <w:spacing w:after="0" w:line="258" w:lineRule="auto"/>
        <w:ind w:left="116" w:right="84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dru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č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nja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ć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aži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 f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ltrir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ti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nazivu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ili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-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u.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Inf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 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upne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lj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č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uju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ifi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j,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B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,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naziv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č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ja</w:t>
      </w:r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tr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,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ins w:id="37" w:author="Marijana Zanoški-Hren" w:date="2019-05-02T12:53:00Z">
        <w:r w:rsidR="00113805">
          <w:rPr>
            <w:rFonts w:ascii="Segoe UI" w:eastAsia="Segoe UI" w:hAnsi="Segoe UI" w:cs="Segoe UI"/>
            <w:spacing w:val="-10"/>
            <w:sz w:val="20"/>
            <w:szCs w:val="20"/>
            <w:lang w:val="it-IT"/>
          </w:rPr>
          <w:t>mjesto/grad</w:t>
        </w:r>
      </w:ins>
      <w:del w:id="38" w:author="Marijana Zanoški-Hren" w:date="2019-05-02T12:53:00Z">
        <w:r w:rsidRPr="009C3F00" w:rsidDel="00113805">
          <w:rPr>
            <w:rFonts w:ascii="Segoe UI" w:eastAsia="Segoe UI" w:hAnsi="Segoe UI" w:cs="Segoe UI"/>
            <w:spacing w:val="1"/>
            <w:sz w:val="20"/>
            <w:szCs w:val="20"/>
            <w:lang w:val="it-IT"/>
          </w:rPr>
          <w:delText>o</w:delText>
        </w:r>
        <w:r w:rsidRPr="009C3F00" w:rsidDel="00113805">
          <w:rPr>
            <w:rFonts w:ascii="Segoe UI" w:eastAsia="Segoe UI" w:hAnsi="Segoe UI" w:cs="Segoe UI"/>
            <w:sz w:val="20"/>
            <w:szCs w:val="20"/>
            <w:lang w:val="it-IT"/>
          </w:rPr>
          <w:delText>pći</w:delText>
        </w:r>
        <w:r w:rsidRPr="009C3F00" w:rsidDel="00113805">
          <w:rPr>
            <w:rFonts w:ascii="Segoe UI" w:eastAsia="Segoe UI" w:hAnsi="Segoe UI" w:cs="Segoe UI"/>
            <w:spacing w:val="2"/>
            <w:sz w:val="20"/>
            <w:szCs w:val="20"/>
            <w:lang w:val="it-IT"/>
          </w:rPr>
          <w:delText>n</w:delText>
        </w:r>
      </w:del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,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su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gu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ć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 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tup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un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o 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č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-1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-1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6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.</w:t>
      </w:r>
    </w:p>
    <w:p w14:paraId="5328C281" w14:textId="77777777" w:rsidR="00602A2D" w:rsidRPr="009C3F00" w:rsidRDefault="00602A2D">
      <w:pPr>
        <w:spacing w:after="0"/>
        <w:rPr>
          <w:lang w:val="it-IT"/>
        </w:rPr>
        <w:sectPr w:rsidR="00602A2D" w:rsidRPr="009C3F00">
          <w:headerReference w:type="even" r:id="rId19"/>
          <w:pgSz w:w="11920" w:h="16840"/>
          <w:pgMar w:top="1660" w:right="1300" w:bottom="280" w:left="1300" w:header="0" w:footer="0" w:gutter="0"/>
          <w:cols w:space="720"/>
        </w:sectPr>
      </w:pPr>
    </w:p>
    <w:p w14:paraId="5DBAA0E9" w14:textId="77777777" w:rsidR="00602A2D" w:rsidRPr="009C3F00" w:rsidRDefault="002538AA">
      <w:pPr>
        <w:spacing w:before="55"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lastRenderedPageBreak/>
        <w:t>I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zr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b/>
          <w:bCs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nov</w:t>
      </w:r>
      <w:r w:rsidRPr="009C3F00">
        <w:rPr>
          <w:rFonts w:ascii="Segoe UI" w:eastAsia="Segoe UI" w:hAnsi="Segoe UI" w:cs="Segoe UI"/>
          <w:b/>
          <w:bCs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g</w:t>
      </w:r>
      <w:r w:rsidRPr="009C3F00">
        <w:rPr>
          <w:rFonts w:ascii="Segoe UI" w:eastAsia="Segoe UI" w:hAnsi="Segoe UI" w:cs="Segoe UI"/>
          <w:b/>
          <w:bCs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b/>
          <w:bCs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nir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b/>
          <w:bCs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og</w:t>
      </w:r>
      <w:r w:rsidRPr="009C3F00">
        <w:rPr>
          <w:rFonts w:ascii="Segoe UI" w:eastAsia="Segoe UI" w:hAnsi="Segoe UI" w:cs="Segoe UI"/>
          <w:b/>
          <w:bCs/>
          <w:spacing w:val="-1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ns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b/>
          <w:bCs/>
          <w:spacing w:val="2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ijs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og</w:t>
      </w:r>
      <w:r w:rsidRPr="009C3F00">
        <w:rPr>
          <w:rFonts w:ascii="Segoe UI" w:eastAsia="Segoe UI" w:hAnsi="Segoe UI" w:cs="Segoe UI"/>
          <w:b/>
          <w:bCs/>
          <w:spacing w:val="-1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b/>
          <w:bCs/>
          <w:spacing w:val="3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ra</w:t>
      </w:r>
    </w:p>
    <w:p w14:paraId="5BBBE083" w14:textId="77777777" w:rsidR="00602A2D" w:rsidRPr="009C3F00" w:rsidRDefault="00602A2D">
      <w:pPr>
        <w:spacing w:before="3" w:after="0" w:line="180" w:lineRule="exact"/>
        <w:rPr>
          <w:sz w:val="18"/>
          <w:szCs w:val="18"/>
          <w:lang w:val="it-IT"/>
        </w:rPr>
      </w:pPr>
    </w:p>
    <w:p w14:paraId="51A0E192" w14:textId="77777777" w:rsidR="00602A2D" w:rsidRPr="009C3F00" w:rsidRDefault="002538AA">
      <w:pPr>
        <w:spacing w:after="0" w:line="258" w:lineRule="auto"/>
        <w:ind w:left="116" w:right="234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Novi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rdinira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0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ož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iti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dij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ul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ga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ko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to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7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. 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iv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ul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ge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w w:val="99"/>
          <w:sz w:val="20"/>
          <w:szCs w:val="20"/>
          <w:lang w:val="it-IT"/>
        </w:rPr>
        <w:t>(</w:t>
      </w:r>
      <w:r w:rsidRPr="009C3F00">
        <w:rPr>
          <w:rFonts w:ascii="Segoe UI" w:eastAsia="Segoe UI" w:hAnsi="Segoe UI" w:cs="Segoe UI"/>
          <w:spacing w:val="1"/>
          <w:w w:val="99"/>
          <w:sz w:val="20"/>
          <w:szCs w:val="20"/>
          <w:lang w:val="it-IT"/>
        </w:rPr>
        <w:t>RO</w:t>
      </w:r>
      <w:r w:rsidRPr="009C3F00">
        <w:rPr>
          <w:rFonts w:ascii="Segoe UI" w:eastAsia="Segoe UI" w:hAnsi="Segoe UI" w:cs="Segoe UI"/>
          <w:w w:val="99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pacing w:val="2"/>
          <w:w w:val="99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w w:val="99"/>
          <w:sz w:val="20"/>
          <w:szCs w:val="20"/>
          <w:lang w:val="it-IT"/>
        </w:rPr>
        <w:t>_</w:t>
      </w:r>
      <w:r w:rsidRPr="009C3F00">
        <w:rPr>
          <w:rFonts w:ascii="Segoe UI" w:eastAsia="Segoe UI" w:hAnsi="Segoe UI" w:cs="Segoe UI"/>
          <w:spacing w:val="1"/>
          <w:w w:val="99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w w:val="99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w w:val="99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2"/>
          <w:w w:val="99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1"/>
          <w:w w:val="99"/>
          <w:sz w:val="20"/>
          <w:szCs w:val="20"/>
          <w:lang w:val="it-IT"/>
        </w:rPr>
        <w:t>_</w:t>
      </w:r>
      <w:r w:rsidRPr="009C3F00">
        <w:rPr>
          <w:rFonts w:ascii="Segoe UI" w:eastAsia="Segoe UI" w:hAnsi="Segoe UI" w:cs="Segoe UI"/>
          <w:spacing w:val="1"/>
          <w:w w:val="99"/>
          <w:sz w:val="20"/>
          <w:szCs w:val="20"/>
          <w:lang w:val="it-IT"/>
        </w:rPr>
        <w:t>COOR</w:t>
      </w:r>
      <w:r w:rsidRPr="009C3F00">
        <w:rPr>
          <w:rFonts w:ascii="Segoe UI" w:eastAsia="Segoe UI" w:hAnsi="Segoe UI" w:cs="Segoe UI"/>
          <w:w w:val="99"/>
          <w:sz w:val="20"/>
          <w:szCs w:val="20"/>
          <w:lang w:val="it-IT"/>
        </w:rPr>
        <w:t>D</w:t>
      </w:r>
      <w:r w:rsidRPr="009C3F00">
        <w:rPr>
          <w:rFonts w:ascii="Segoe UI" w:eastAsia="Segoe UI" w:hAnsi="Segoe UI" w:cs="Segoe UI"/>
          <w:spacing w:val="-1"/>
          <w:w w:val="99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w w:val="99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1"/>
          <w:w w:val="99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w w:val="99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1"/>
          <w:w w:val="99"/>
          <w:sz w:val="20"/>
          <w:szCs w:val="20"/>
          <w:lang w:val="it-IT"/>
        </w:rPr>
        <w:t>OR</w:t>
      </w:r>
      <w:r w:rsidRPr="009C3F00">
        <w:rPr>
          <w:rFonts w:ascii="Segoe UI" w:eastAsia="Segoe UI" w:hAnsi="Segoe UI" w:cs="Segoe UI"/>
          <w:w w:val="99"/>
          <w:sz w:val="20"/>
          <w:szCs w:val="20"/>
          <w:lang w:val="it-IT"/>
        </w:rPr>
        <w:t>)</w:t>
      </w:r>
      <w:r w:rsidRPr="009C3F00">
        <w:rPr>
          <w:rFonts w:ascii="Segoe UI" w:eastAsia="Segoe UI" w:hAnsi="Segoe UI" w:cs="Segoe UI"/>
          <w:spacing w:val="1"/>
          <w:w w:val="9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idljiv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 na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lovn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an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š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 su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av.</w:t>
      </w:r>
    </w:p>
    <w:p w14:paraId="23FA9208" w14:textId="77777777" w:rsidR="00602A2D" w:rsidRPr="009C3F00" w:rsidRDefault="00602A2D">
      <w:pPr>
        <w:spacing w:before="10" w:after="0" w:line="150" w:lineRule="exact"/>
        <w:rPr>
          <w:sz w:val="15"/>
          <w:szCs w:val="15"/>
          <w:lang w:val="it-IT"/>
        </w:rPr>
      </w:pPr>
    </w:p>
    <w:p w14:paraId="5EC0F746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Sli</w:t>
      </w:r>
      <w:r w:rsidRPr="009C3F00">
        <w:rPr>
          <w:rFonts w:ascii="Segoe UI" w:eastAsia="Segoe UI" w:hAnsi="Segoe UI" w:cs="Segoe UI"/>
          <w:b/>
          <w:bCs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b/>
          <w:bCs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b/>
          <w:bCs/>
          <w:spacing w:val="1"/>
          <w:sz w:val="20"/>
          <w:szCs w:val="20"/>
          <w:lang w:val="it-IT"/>
        </w:rPr>
        <w:t>5</w:t>
      </w:r>
      <w:r w:rsidRPr="009C3F00">
        <w:rPr>
          <w:rFonts w:ascii="Segoe UI" w:eastAsia="Segoe UI" w:hAnsi="Segoe UI" w:cs="Segoe UI"/>
          <w:b/>
          <w:bCs/>
          <w:sz w:val="20"/>
          <w:szCs w:val="20"/>
          <w:lang w:val="it-IT"/>
        </w:rPr>
        <w:t>:</w:t>
      </w:r>
      <w:r w:rsidRPr="009C3F00">
        <w:rPr>
          <w:rFonts w:ascii="Segoe UI" w:eastAsia="Segoe UI" w:hAnsi="Segoe UI" w:cs="Segoe UI"/>
          <w:b/>
          <w:bCs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lov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c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4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koji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ul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gu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rdinato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</w:p>
    <w:p w14:paraId="2BDB2561" w14:textId="77777777" w:rsidR="00602A2D" w:rsidRPr="009C3F00" w:rsidRDefault="00602A2D">
      <w:pPr>
        <w:spacing w:before="3" w:after="0" w:line="180" w:lineRule="exact"/>
        <w:rPr>
          <w:sz w:val="18"/>
          <w:szCs w:val="18"/>
          <w:lang w:val="it-IT"/>
        </w:rPr>
      </w:pPr>
    </w:p>
    <w:p w14:paraId="1135B1C3" w14:textId="33A4EC1A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2D172242" wp14:editId="675E9C74">
            <wp:extent cx="57435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502B" w14:textId="77777777" w:rsidR="00602A2D" w:rsidRDefault="00602A2D">
      <w:pPr>
        <w:spacing w:before="7" w:after="0" w:line="190" w:lineRule="exact"/>
        <w:rPr>
          <w:sz w:val="19"/>
          <w:szCs w:val="19"/>
        </w:rPr>
      </w:pPr>
    </w:p>
    <w:p w14:paraId="6B9D62A7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p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1"/>
          <w:sz w:val="20"/>
          <w:szCs w:val="20"/>
        </w:rPr>
        <w:t>ozo</w:t>
      </w:r>
      <w:r>
        <w:rPr>
          <w:rFonts w:ascii="Segoe UI" w:eastAsia="Segoe UI" w:hAnsi="Segoe UI" w:cs="Segoe UI"/>
          <w:sz w:val="20"/>
          <w:szCs w:val="20"/>
        </w:rPr>
        <w:t>ru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l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pis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po</w:t>
      </w:r>
      <w:r>
        <w:rPr>
          <w:rFonts w:ascii="Segoe UI" w:eastAsia="Segoe UI" w:hAnsi="Segoe UI" w:cs="Segoe UI"/>
          <w:sz w:val="20"/>
          <w:szCs w:val="20"/>
        </w:rPr>
        <w:t>dru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ja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risnik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rdinator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raditi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vi</w:t>
      </w:r>
      <w:proofErr w:type="spellEnd"/>
      <w:proofErr w:type="gramEnd"/>
    </w:p>
    <w:p w14:paraId="0FDE8321" w14:textId="7C1F5D5C" w:rsidR="00602A2D" w:rsidRPr="009C3F00" w:rsidRDefault="002538AA">
      <w:pPr>
        <w:spacing w:before="22"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de-AT"/>
        </w:rPr>
      </w:pP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oo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rdinirani</w:t>
      </w:r>
      <w:r w:rsidRPr="009C3F00">
        <w:rPr>
          <w:rFonts w:ascii="Segoe UI" w:eastAsia="Segoe UI" w:hAnsi="Segoe UI" w:cs="Segoe UI"/>
          <w:spacing w:val="-11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de-A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ad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zo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r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li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de-AT"/>
        </w:rPr>
        <w:t>k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de-A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m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na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de-A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de-A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nak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de-AT"/>
        </w:rPr>
        <w:t xml:space="preserve"> </w:t>
      </w:r>
      <w:r w:rsidR="001411FB">
        <w:rPr>
          <w:rFonts w:ascii="Segoe UI" w:eastAsia="Segoe UI" w:hAnsi="Segoe UI" w:cs="Segoe UI"/>
          <w:noProof/>
          <w:spacing w:val="-4"/>
          <w:sz w:val="20"/>
          <w:szCs w:val="20"/>
          <w:lang w:val="hr-HR" w:eastAsia="hr-HR"/>
        </w:rPr>
        <w:drawing>
          <wp:inline distT="0" distB="0" distL="0" distR="0" wp14:anchorId="6B8A1232" wp14:editId="3EA9333C">
            <wp:extent cx="2095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F00">
        <w:rPr>
          <w:rFonts w:ascii="Segoe UI" w:eastAsia="Segoe UI" w:hAnsi="Segoe UI" w:cs="Segoe UI"/>
          <w:sz w:val="20"/>
          <w:szCs w:val="20"/>
          <w:lang w:val="de-AT"/>
        </w:rPr>
        <w:t>.</w:t>
      </w:r>
    </w:p>
    <w:p w14:paraId="6659302C" w14:textId="77777777" w:rsidR="00602A2D" w:rsidRPr="009C3F00" w:rsidRDefault="00602A2D">
      <w:pPr>
        <w:spacing w:after="0" w:line="180" w:lineRule="exact"/>
        <w:rPr>
          <w:sz w:val="18"/>
          <w:szCs w:val="18"/>
          <w:lang w:val="de-AT"/>
        </w:rPr>
      </w:pPr>
    </w:p>
    <w:p w14:paraId="069A081E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6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3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Novi</w:t>
      </w:r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rdinirani</w:t>
      </w:r>
      <w:proofErr w:type="spellEnd"/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nsp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3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</w:t>
      </w:r>
      <w:proofErr w:type="spellEnd"/>
    </w:p>
    <w:p w14:paraId="5E360B3D" w14:textId="77777777" w:rsidR="00602A2D" w:rsidRDefault="00602A2D">
      <w:pPr>
        <w:spacing w:before="2" w:after="0" w:line="180" w:lineRule="exact"/>
        <w:rPr>
          <w:sz w:val="18"/>
          <w:szCs w:val="18"/>
        </w:rPr>
      </w:pPr>
    </w:p>
    <w:p w14:paraId="5A5A00AB" w14:textId="22E68411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2AE8E84C" wp14:editId="4B65FEA3">
            <wp:extent cx="573405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9456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14BF7685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oj</w:t>
      </w:r>
      <w:r>
        <w:rPr>
          <w:rFonts w:ascii="Segoe UI" w:eastAsia="Segoe UI" w:hAnsi="Segoe UI" w:cs="Segoe UI"/>
          <w:b/>
          <w:bCs/>
          <w:sz w:val="20"/>
          <w:szCs w:val="20"/>
        </w:rPr>
        <w:t>e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d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sz w:val="20"/>
          <w:szCs w:val="20"/>
        </w:rPr>
        <w:t>na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č</w:t>
      </w:r>
      <w:r>
        <w:rPr>
          <w:rFonts w:ascii="Segoe UI" w:eastAsia="Segoe UI" w:hAnsi="Segoe UI" w:cs="Segoe UI"/>
          <w:b/>
          <w:bCs/>
          <w:sz w:val="20"/>
          <w:szCs w:val="20"/>
        </w:rPr>
        <w:t>ni</w:t>
      </w:r>
      <w:proofErr w:type="spellEnd"/>
      <w:r>
        <w:rPr>
          <w:rFonts w:ascii="Segoe UI" w:eastAsia="Segoe UI" w:hAnsi="Segoe UI" w:cs="Segoe UI"/>
          <w:b/>
          <w:bCs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sz w:val="20"/>
          <w:szCs w:val="20"/>
        </w:rPr>
        <w:t>ns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c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ijs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b/>
          <w:bCs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nadz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z w:val="20"/>
          <w:szCs w:val="20"/>
        </w:rPr>
        <w:t>r</w:t>
      </w:r>
      <w:proofErr w:type="spellEnd"/>
    </w:p>
    <w:p w14:paraId="1032868A" w14:textId="77777777" w:rsidR="00602A2D" w:rsidRDefault="00602A2D">
      <w:pPr>
        <w:spacing w:after="0" w:line="180" w:lineRule="exact"/>
        <w:rPr>
          <w:sz w:val="18"/>
          <w:szCs w:val="18"/>
        </w:rPr>
      </w:pPr>
    </w:p>
    <w:p w14:paraId="7D6014C6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-1"/>
          <w:sz w:val="20"/>
          <w:szCs w:val="20"/>
        </w:rPr>
        <w:t>ak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n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</w:t>
      </w:r>
      <w:r>
        <w:rPr>
          <w:rFonts w:ascii="Segoe UI" w:eastAsia="Segoe UI" w:hAnsi="Segoe UI" w:cs="Segoe UI"/>
          <w:spacing w:val="3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nir</w:t>
      </w:r>
      <w:r>
        <w:rPr>
          <w:rFonts w:ascii="Segoe UI" w:eastAsia="Segoe UI" w:hAnsi="Segoe UI" w:cs="Segoe UI"/>
          <w:spacing w:val="3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3"/>
          <w:sz w:val="20"/>
          <w:szCs w:val="20"/>
        </w:rPr>
        <w:t>z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z w:val="20"/>
          <w:szCs w:val="20"/>
        </w:rPr>
        <w:t>,</w:t>
      </w:r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rdinator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iti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vi</w:t>
      </w:r>
      <w:proofErr w:type="spellEnd"/>
      <w:proofErr w:type="gram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</w:p>
    <w:p w14:paraId="6A09FC6B" w14:textId="77777777" w:rsidR="00602A2D" w:rsidRDefault="002538AA">
      <w:pPr>
        <w:spacing w:before="22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kc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proofErr w:type="gram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zor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</w:p>
    <w:p w14:paraId="1C2584E4" w14:textId="77777777" w:rsidR="00602A2D" w:rsidRDefault="00602A2D">
      <w:pPr>
        <w:spacing w:after="0" w:line="180" w:lineRule="exact"/>
        <w:rPr>
          <w:sz w:val="18"/>
          <w:szCs w:val="18"/>
        </w:rPr>
      </w:pPr>
    </w:p>
    <w:p w14:paraId="6667E782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7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5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ins</w:t>
      </w:r>
      <w:r>
        <w:rPr>
          <w:rFonts w:ascii="Segoe UI" w:eastAsia="Segoe UI" w:hAnsi="Segoe UI" w:cs="Segoe UI"/>
          <w:spacing w:val="2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ra</w:t>
      </w:r>
      <w:proofErr w:type="spellEnd"/>
    </w:p>
    <w:p w14:paraId="3B294769" w14:textId="77777777" w:rsidR="00602A2D" w:rsidRDefault="00602A2D">
      <w:pPr>
        <w:spacing w:before="1" w:after="0" w:line="180" w:lineRule="exact"/>
        <w:rPr>
          <w:sz w:val="18"/>
          <w:szCs w:val="18"/>
        </w:rPr>
      </w:pPr>
    </w:p>
    <w:p w14:paraId="39A5512D" w14:textId="637E88BE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4424873F" wp14:editId="4645168A">
            <wp:extent cx="57340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F082" w14:textId="77777777" w:rsidR="00602A2D" w:rsidRDefault="00602A2D">
      <w:pPr>
        <w:spacing w:before="1" w:after="0" w:line="200" w:lineRule="exact"/>
        <w:rPr>
          <w:sz w:val="20"/>
          <w:szCs w:val="20"/>
        </w:rPr>
      </w:pPr>
    </w:p>
    <w:p w14:paraId="154277CE" w14:textId="77777777" w:rsidR="00602A2D" w:rsidRDefault="002538AA">
      <w:pPr>
        <w:spacing w:after="0" w:line="258" w:lineRule="auto"/>
        <w:ind w:left="116" w:right="984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sz w:val="20"/>
          <w:szCs w:val="20"/>
        </w:rPr>
        <w:t>ril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4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z w:val="20"/>
          <w:szCs w:val="20"/>
        </w:rPr>
        <w:t>,</w:t>
      </w:r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rdinator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dabi</w:t>
      </w:r>
      <w:r>
        <w:rPr>
          <w:rFonts w:ascii="Segoe UI" w:eastAsia="Segoe UI" w:hAnsi="Segoe UI" w:cs="Segoe UI"/>
          <w:spacing w:val="2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2"/>
          <w:sz w:val="20"/>
          <w:szCs w:val="20"/>
        </w:rPr>
        <w:t>l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be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eastAsia="Segoe UI" w:hAnsi="Segoe UI" w:cs="Segoe UI"/>
          <w:sz w:val="20"/>
          <w:szCs w:val="20"/>
        </w:rPr>
        <w:t>apli</w:t>
      </w:r>
      <w:r>
        <w:rPr>
          <w:rFonts w:ascii="Segoe UI" w:eastAsia="Segoe UI" w:hAnsi="Segoe UI" w:cs="Segoe UI"/>
          <w:spacing w:val="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ja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2"/>
          <w:sz w:val="20"/>
          <w:szCs w:val="20"/>
        </w:rPr>
        <w:t>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nutno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adr</w:t>
      </w:r>
      <w:r>
        <w:rPr>
          <w:rFonts w:ascii="Segoe UI" w:eastAsia="Segoe UI" w:hAnsi="Segoe UI" w:cs="Segoe UI"/>
          <w:spacing w:val="1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pis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1"/>
          <w:sz w:val="20"/>
          <w:szCs w:val="20"/>
        </w:rPr>
        <w:t>1</w:t>
      </w:r>
      <w:r>
        <w:rPr>
          <w:rFonts w:ascii="Segoe UI" w:eastAsia="Segoe UI" w:hAnsi="Segoe UI" w:cs="Segoe UI"/>
          <w:sz w:val="20"/>
          <w:szCs w:val="20"/>
        </w:rPr>
        <w:t>3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h</w:t>
      </w:r>
      <w:proofErr w:type="spellEnd"/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l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b</w:t>
      </w:r>
      <w:r>
        <w:rPr>
          <w:rFonts w:ascii="Segoe UI" w:eastAsia="Segoe UI" w:hAnsi="Segoe UI" w:cs="Segoe UI"/>
          <w:spacing w:val="3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z w:val="20"/>
          <w:szCs w:val="20"/>
        </w:rPr>
        <w:t>)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tr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bne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ro</w:t>
      </w:r>
      <w:r>
        <w:rPr>
          <w:rFonts w:ascii="Segoe UI" w:eastAsia="Segoe UI" w:hAnsi="Segoe UI" w:cs="Segoe UI"/>
          <w:sz w:val="20"/>
          <w:szCs w:val="20"/>
        </w:rPr>
        <w:t>vedbu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3"/>
          <w:sz w:val="20"/>
          <w:szCs w:val="20"/>
        </w:rPr>
        <w:t>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đ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rdiniran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sp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kc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sk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3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</w:p>
    <w:p w14:paraId="31FAE5BD" w14:textId="77777777" w:rsidR="00602A2D" w:rsidRDefault="00602A2D">
      <w:pPr>
        <w:spacing w:after="0"/>
        <w:sectPr w:rsidR="00602A2D">
          <w:headerReference w:type="default" r:id="rId24"/>
          <w:pgSz w:w="11920" w:h="16840"/>
          <w:pgMar w:top="1340" w:right="1300" w:bottom="280" w:left="1300" w:header="1467" w:footer="0" w:gutter="0"/>
          <w:cols w:space="720"/>
        </w:sectPr>
      </w:pPr>
    </w:p>
    <w:p w14:paraId="014C5D94" w14:textId="77777777" w:rsidR="00602A2D" w:rsidRDefault="00602A2D">
      <w:pPr>
        <w:spacing w:before="8" w:after="0" w:line="190" w:lineRule="exact"/>
        <w:rPr>
          <w:sz w:val="19"/>
          <w:szCs w:val="19"/>
        </w:rPr>
      </w:pPr>
    </w:p>
    <w:p w14:paraId="69AEA90A" w14:textId="71F2D57C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48655B58" wp14:editId="077D6E08">
            <wp:extent cx="584835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E043" w14:textId="77777777" w:rsidR="00602A2D" w:rsidRDefault="00602A2D">
      <w:pPr>
        <w:spacing w:before="10" w:after="0" w:line="180" w:lineRule="exact"/>
        <w:rPr>
          <w:sz w:val="18"/>
          <w:szCs w:val="18"/>
        </w:rPr>
      </w:pPr>
    </w:p>
    <w:p w14:paraId="19836AC5" w14:textId="77777777" w:rsidR="00602A2D" w:rsidRDefault="002538AA">
      <w:pPr>
        <w:spacing w:before="5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visno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o </w:t>
      </w:r>
      <w:proofErr w:type="spellStart"/>
      <w:r>
        <w:rPr>
          <w:rFonts w:ascii="Segoe UI" w:eastAsia="Segoe UI" w:hAnsi="Segoe UI" w:cs="Segoe UI"/>
          <w:sz w:val="20"/>
          <w:szCs w:val="20"/>
        </w:rPr>
        <w:t>v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dabra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pe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lu</w:t>
      </w:r>
      <w:r>
        <w:rPr>
          <w:rFonts w:ascii="Segoe UI" w:eastAsia="Segoe UI" w:hAnsi="Segoe UI" w:cs="Segoe UI"/>
          <w:spacing w:val="1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be</w:t>
      </w:r>
      <w:proofErr w:type="spellEnd"/>
      <w:r>
        <w:rPr>
          <w:rFonts w:ascii="Segoe UI" w:eastAsia="Segoe UI" w:hAnsi="Segoe UI" w:cs="Segoe UI"/>
          <w:sz w:val="20"/>
          <w:szCs w:val="20"/>
        </w:rPr>
        <w:t>,</w:t>
      </w:r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2"/>
          <w:sz w:val="20"/>
          <w:szCs w:val="20"/>
        </w:rPr>
        <w:t>p</w:t>
      </w:r>
      <w:r>
        <w:rPr>
          <w:rFonts w:ascii="Segoe UI" w:eastAsia="Segoe UI" w:hAnsi="Segoe UI" w:cs="Segoe UI"/>
          <w:sz w:val="20"/>
          <w:szCs w:val="20"/>
        </w:rPr>
        <w:t>li</w:t>
      </w:r>
      <w:r>
        <w:rPr>
          <w:rFonts w:ascii="Segoe UI" w:eastAsia="Segoe UI" w:hAnsi="Segoe UI" w:cs="Segoe UI"/>
          <w:spacing w:val="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ah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vidlj</w:t>
      </w:r>
      <w:r>
        <w:rPr>
          <w:rFonts w:ascii="Segoe UI" w:eastAsia="Segoe UI" w:hAnsi="Segoe UI" w:cs="Segoe UI"/>
          <w:spacing w:val="-1"/>
          <w:sz w:val="20"/>
          <w:szCs w:val="20"/>
        </w:rPr>
        <w:t>i</w:t>
      </w:r>
      <w:r>
        <w:rPr>
          <w:rFonts w:ascii="Segoe UI" w:eastAsia="Segoe UI" w:hAnsi="Segoe UI" w:cs="Segoe UI"/>
          <w:spacing w:val="3"/>
          <w:sz w:val="20"/>
          <w:szCs w:val="20"/>
        </w:rPr>
        <w:t>v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i </w:t>
      </w:r>
      <w:proofErr w:type="spellStart"/>
      <w:r>
        <w:rPr>
          <w:rFonts w:ascii="Segoe UI" w:eastAsia="Segoe UI" w:hAnsi="Segoe UI" w:cs="Segoe UI"/>
          <w:sz w:val="20"/>
          <w:szCs w:val="20"/>
        </w:rPr>
        <w:t>ins</w:t>
      </w:r>
      <w:r>
        <w:rPr>
          <w:rFonts w:ascii="Segoe UI" w:eastAsia="Segoe UI" w:hAnsi="Segoe UI" w:cs="Segoe UI"/>
          <w:spacing w:val="2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itu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koj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proofErr w:type="spellEnd"/>
      <w:r>
        <w:rPr>
          <w:rFonts w:ascii="Segoe UI" w:eastAsia="Segoe UI" w:hAnsi="Segoe UI" w:cs="Segoe UI"/>
          <w:spacing w:val="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l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ba</w:t>
      </w:r>
      <w:proofErr w:type="spellEnd"/>
    </w:p>
    <w:p w14:paraId="61A3C7EE" w14:textId="77777777" w:rsidR="00602A2D" w:rsidRDefault="002538AA">
      <w:pPr>
        <w:spacing w:before="19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ipad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proofErr w:type="spellEnd"/>
      <w:proofErr w:type="gramEnd"/>
      <w:r>
        <w:rPr>
          <w:rFonts w:ascii="Segoe UI" w:eastAsia="Segoe UI" w:hAnsi="Segoe UI" w:cs="Segoe UI"/>
          <w:sz w:val="20"/>
          <w:szCs w:val="20"/>
        </w:rPr>
        <w:t>.</w:t>
      </w:r>
    </w:p>
    <w:p w14:paraId="6339D06C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3BFDACB5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9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dabrana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sp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kc</w:t>
      </w:r>
      <w:r>
        <w:rPr>
          <w:rFonts w:ascii="Segoe UI" w:eastAsia="Segoe UI" w:hAnsi="Segoe UI" w:cs="Segoe UI"/>
          <w:spacing w:val="2"/>
          <w:sz w:val="20"/>
          <w:szCs w:val="20"/>
        </w:rPr>
        <w:t>ij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lu</w:t>
      </w:r>
      <w:r>
        <w:rPr>
          <w:rFonts w:ascii="Segoe UI" w:eastAsia="Segoe UI" w:hAnsi="Segoe UI" w:cs="Segoe UI"/>
          <w:spacing w:val="1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ba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viru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rdi</w:t>
      </w:r>
      <w:r>
        <w:rPr>
          <w:rFonts w:ascii="Segoe UI" w:eastAsia="Segoe UI" w:hAnsi="Segoe UI" w:cs="Segoe UI"/>
          <w:spacing w:val="3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ran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ek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pacing w:val="2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</w:p>
    <w:p w14:paraId="0DD75DB2" w14:textId="77777777" w:rsidR="00602A2D" w:rsidRDefault="00602A2D">
      <w:pPr>
        <w:spacing w:before="2" w:after="0" w:line="180" w:lineRule="exact"/>
        <w:rPr>
          <w:sz w:val="18"/>
          <w:szCs w:val="18"/>
        </w:rPr>
      </w:pPr>
    </w:p>
    <w:p w14:paraId="1A322326" w14:textId="46101FDD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736E288A" wp14:editId="049E4029">
            <wp:extent cx="574357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2619" w14:textId="77777777" w:rsidR="00602A2D" w:rsidRDefault="002538AA">
      <w:pPr>
        <w:spacing w:before="23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Uč</w:t>
      </w:r>
      <w:r>
        <w:rPr>
          <w:rFonts w:ascii="Segoe UI" w:eastAsia="Segoe UI" w:hAnsi="Segoe UI" w:cs="Segoe UI"/>
          <w:b/>
          <w:bCs/>
          <w:spacing w:val="1"/>
          <w:w w:val="99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spacing w:val="-1"/>
          <w:w w:val="99"/>
          <w:sz w:val="20"/>
          <w:szCs w:val="20"/>
        </w:rPr>
        <w:t>t</w:t>
      </w:r>
      <w:r>
        <w:rPr>
          <w:rFonts w:ascii="Segoe UI" w:eastAsia="Segoe UI" w:hAnsi="Segoe UI" w:cs="Segoe UI"/>
          <w:b/>
          <w:bCs/>
          <w:spacing w:val="1"/>
          <w:w w:val="99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v</w:t>
      </w:r>
      <w:r>
        <w:rPr>
          <w:rFonts w:ascii="Segoe UI" w:eastAsia="Segoe UI" w:hAnsi="Segoe UI" w:cs="Segoe UI"/>
          <w:b/>
          <w:bCs/>
          <w:spacing w:val="1"/>
          <w:w w:val="99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nj</w:t>
      </w:r>
      <w:r>
        <w:rPr>
          <w:rFonts w:ascii="Segoe UI" w:eastAsia="Segoe UI" w:hAnsi="Segoe UI" w:cs="Segoe UI"/>
          <w:b/>
          <w:bCs/>
          <w:spacing w:val="1"/>
          <w:w w:val="99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/</w:t>
      </w:r>
      <w:proofErr w:type="spellStart"/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pacing w:val="-1"/>
          <w:w w:val="99"/>
          <w:sz w:val="20"/>
          <w:szCs w:val="20"/>
        </w:rPr>
        <w:t>r</w:t>
      </w:r>
      <w:r>
        <w:rPr>
          <w:rFonts w:ascii="Segoe UI" w:eastAsia="Segoe UI" w:hAnsi="Segoe UI" w:cs="Segoe UI"/>
          <w:b/>
          <w:bCs/>
          <w:spacing w:val="2"/>
          <w:w w:val="99"/>
          <w:sz w:val="20"/>
          <w:szCs w:val="20"/>
        </w:rPr>
        <w:t>e</w:t>
      </w:r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uz</w:t>
      </w:r>
      <w:r>
        <w:rPr>
          <w:rFonts w:ascii="Segoe UI" w:eastAsia="Segoe UI" w:hAnsi="Segoe UI" w:cs="Segoe UI"/>
          <w:b/>
          <w:bCs/>
          <w:spacing w:val="2"/>
          <w:w w:val="99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m</w:t>
      </w:r>
      <w:r>
        <w:rPr>
          <w:rFonts w:ascii="Segoe UI" w:eastAsia="Segoe UI" w:hAnsi="Segoe UI" w:cs="Segoe UI"/>
          <w:b/>
          <w:bCs/>
          <w:spacing w:val="1"/>
          <w:w w:val="99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w w:val="99"/>
          <w:sz w:val="20"/>
          <w:szCs w:val="20"/>
        </w:rPr>
        <w:t>nje</w:t>
      </w:r>
      <w:proofErr w:type="spellEnd"/>
      <w:r>
        <w:rPr>
          <w:rFonts w:ascii="Segoe UI" w:eastAsia="Segoe UI" w:hAnsi="Segoe UI" w:cs="Segoe UI"/>
          <w:b/>
          <w:bCs/>
          <w:spacing w:val="1"/>
          <w:w w:val="9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sz w:val="20"/>
          <w:szCs w:val="20"/>
        </w:rPr>
        <w:t>ns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z w:val="20"/>
          <w:szCs w:val="20"/>
        </w:rPr>
        <w:t>e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c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ijs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b/>
          <w:bCs/>
          <w:spacing w:val="-1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za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is</w:t>
      </w:r>
      <w:r>
        <w:rPr>
          <w:rFonts w:ascii="Segoe UI" w:eastAsia="Segoe UI" w:hAnsi="Segoe UI" w:cs="Segoe UI"/>
          <w:b/>
          <w:bCs/>
          <w:sz w:val="20"/>
          <w:szCs w:val="20"/>
        </w:rPr>
        <w:t>nika</w:t>
      </w:r>
      <w:proofErr w:type="spellEnd"/>
    </w:p>
    <w:p w14:paraId="5F7156E3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1A1F1916" w14:textId="77777777" w:rsidR="00602A2D" w:rsidRDefault="002538AA">
      <w:pPr>
        <w:spacing w:after="0" w:line="257" w:lineRule="auto"/>
        <w:ind w:left="116" w:right="494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api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nik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o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ro</w:t>
      </w:r>
      <w:r>
        <w:rPr>
          <w:rFonts w:ascii="Segoe UI" w:eastAsia="Segoe UI" w:hAnsi="Segoe UI" w:cs="Segoe UI"/>
          <w:sz w:val="20"/>
          <w:szCs w:val="20"/>
        </w:rPr>
        <w:t>ve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din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ru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it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pacing w:val="2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sv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dini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3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sp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to</w:t>
      </w:r>
      <w:r>
        <w:rPr>
          <w:rFonts w:ascii="Segoe UI" w:eastAsia="Segoe UI" w:hAnsi="Segoe UI" w:cs="Segoe UI"/>
          <w:spacing w:val="4"/>
          <w:sz w:val="20"/>
          <w:szCs w:val="20"/>
        </w:rPr>
        <w:t>r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.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pci</w:t>
      </w:r>
      <w:r>
        <w:rPr>
          <w:rFonts w:ascii="Segoe UI" w:eastAsia="Segoe UI" w:hAnsi="Segoe UI" w:cs="Segoe UI"/>
          <w:spacing w:val="-1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it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pacing w:val="3"/>
          <w:sz w:val="20"/>
          <w:szCs w:val="20"/>
        </w:rPr>
        <w:t>v</w:t>
      </w:r>
      <w:r>
        <w:rPr>
          <w:rFonts w:ascii="Segoe UI" w:eastAsia="Segoe UI" w:hAnsi="Segoe UI" w:cs="Segoe UI"/>
          <w:sz w:val="20"/>
          <w:szCs w:val="20"/>
        </w:rPr>
        <w:t>an</w:t>
      </w:r>
      <w:r>
        <w:rPr>
          <w:rFonts w:ascii="Segoe UI" w:eastAsia="Segoe UI" w:hAnsi="Segoe UI" w:cs="Segoe UI"/>
          <w:spacing w:val="-1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l</w:t>
      </w:r>
      <w:r>
        <w:rPr>
          <w:rFonts w:ascii="Segoe UI" w:eastAsia="Segoe UI" w:hAnsi="Segoe UI" w:cs="Segoe UI"/>
          <w:sz w:val="20"/>
          <w:szCs w:val="20"/>
        </w:rPr>
        <w:t>azi</w:t>
      </w:r>
      <w:proofErr w:type="spell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su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u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rozo</w:t>
      </w:r>
      <w:r>
        <w:rPr>
          <w:rFonts w:ascii="Segoe UI" w:eastAsia="Segoe UI" w:hAnsi="Segoe UI" w:cs="Segoe UI"/>
          <w:sz w:val="20"/>
          <w:szCs w:val="20"/>
        </w:rPr>
        <w:t>ru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dina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ns</w:t>
      </w:r>
      <w:r>
        <w:rPr>
          <w:rFonts w:ascii="Segoe UI" w:eastAsia="Segoe UI" w:hAnsi="Segoe UI" w:cs="Segoe UI"/>
          <w:sz w:val="20"/>
          <w:szCs w:val="20"/>
        </w:rPr>
        <w:t>pe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u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up</w:t>
      </w:r>
      <w:r>
        <w:rPr>
          <w:rFonts w:ascii="Segoe UI" w:eastAsia="Segoe UI" w:hAnsi="Segoe UI" w:cs="Segoe UI"/>
          <w:spacing w:val="2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pacing w:val="1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'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ap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sn</w:t>
      </w:r>
      <w:r>
        <w:rPr>
          <w:rFonts w:ascii="Segoe UI" w:eastAsia="Segoe UI" w:hAnsi="Segoe UI" w:cs="Segoe UI"/>
          <w:spacing w:val="-1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proofErr w:type="spellEnd"/>
      <w:r>
        <w:rPr>
          <w:rFonts w:ascii="Segoe UI" w:eastAsia="Segoe UI" w:hAnsi="Segoe UI" w:cs="Segoe UI"/>
          <w:spacing w:val="1"/>
          <w:sz w:val="20"/>
          <w:szCs w:val="20"/>
        </w:rPr>
        <w:t>'</w:t>
      </w:r>
      <w:r>
        <w:rPr>
          <w:rFonts w:ascii="Segoe UI" w:eastAsia="Segoe UI" w:hAnsi="Segoe UI" w:cs="Segoe UI"/>
          <w:sz w:val="20"/>
          <w:szCs w:val="20"/>
        </w:rPr>
        <w:t>.</w:t>
      </w:r>
    </w:p>
    <w:p w14:paraId="36121392" w14:textId="77777777" w:rsidR="00602A2D" w:rsidRDefault="00602A2D">
      <w:pPr>
        <w:spacing w:before="3" w:after="0" w:line="160" w:lineRule="exact"/>
        <w:rPr>
          <w:sz w:val="16"/>
          <w:szCs w:val="16"/>
        </w:rPr>
      </w:pPr>
    </w:p>
    <w:p w14:paraId="6E8592D1" w14:textId="27E31B18" w:rsidR="00602A2D" w:rsidRDefault="001411FB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r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1633B6" wp14:editId="33ED0B9B">
                <wp:simplePos x="0" y="0"/>
                <wp:positionH relativeFrom="page">
                  <wp:posOffset>899795</wp:posOffset>
                </wp:positionH>
                <wp:positionV relativeFrom="paragraph">
                  <wp:posOffset>283845</wp:posOffset>
                </wp:positionV>
                <wp:extent cx="5760720" cy="999490"/>
                <wp:effectExtent l="4445" t="3810" r="0" b="0"/>
                <wp:wrapNone/>
                <wp:docPr id="2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999490"/>
                          <a:chOff x="1417" y="447"/>
                          <a:chExt cx="9072" cy="1574"/>
                        </a:xfrm>
                      </wpg:grpSpPr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447"/>
                            <a:ext cx="9072" cy="15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8" name="Group 16"/>
                        <wpg:cNvGrpSpPr>
                          <a:grpSpLocks/>
                        </wpg:cNvGrpSpPr>
                        <wpg:grpSpPr bwMode="auto">
                          <a:xfrm>
                            <a:off x="6410" y="1137"/>
                            <a:ext cx="1110" cy="370"/>
                            <a:chOff x="6410" y="1137"/>
                            <a:chExt cx="1110" cy="370"/>
                          </a:xfrm>
                        </wpg:grpSpPr>
                        <wps:wsp>
                          <wps:cNvPr id="29" name="Freeform 17"/>
                          <wps:cNvSpPr>
                            <a:spLocks/>
                          </wps:cNvSpPr>
                          <wps:spPr bwMode="auto">
                            <a:xfrm>
                              <a:off x="6410" y="1137"/>
                              <a:ext cx="1110" cy="370"/>
                            </a:xfrm>
                            <a:custGeom>
                              <a:avLst/>
                              <a:gdLst>
                                <a:gd name="T0" fmla="+- 0 6410 6410"/>
                                <a:gd name="T1" fmla="*/ T0 w 1110"/>
                                <a:gd name="T2" fmla="+- 0 1507 1137"/>
                                <a:gd name="T3" fmla="*/ 1507 h 370"/>
                                <a:gd name="T4" fmla="+- 0 7520 6410"/>
                                <a:gd name="T5" fmla="*/ T4 w 1110"/>
                                <a:gd name="T6" fmla="+- 0 1507 1137"/>
                                <a:gd name="T7" fmla="*/ 1507 h 370"/>
                                <a:gd name="T8" fmla="+- 0 7520 6410"/>
                                <a:gd name="T9" fmla="*/ T8 w 1110"/>
                                <a:gd name="T10" fmla="+- 0 1137 1137"/>
                                <a:gd name="T11" fmla="*/ 1137 h 370"/>
                                <a:gd name="T12" fmla="+- 0 6410 6410"/>
                                <a:gd name="T13" fmla="*/ T12 w 1110"/>
                                <a:gd name="T14" fmla="+- 0 1137 1137"/>
                                <a:gd name="T15" fmla="*/ 1137 h 370"/>
                                <a:gd name="T16" fmla="+- 0 6410 6410"/>
                                <a:gd name="T17" fmla="*/ T16 w 1110"/>
                                <a:gd name="T18" fmla="+- 0 1507 1137"/>
                                <a:gd name="T19" fmla="*/ 1507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0" h="370">
                                  <a:moveTo>
                                    <a:pt x="0" y="370"/>
                                  </a:moveTo>
                                  <a:lnTo>
                                    <a:pt x="1110" y="370"/>
                                  </a:lnTo>
                                  <a:lnTo>
                                    <a:pt x="11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995CA" id="Group 15" o:spid="_x0000_s1026" style="position:absolute;margin-left:70.85pt;margin-top:22.35pt;width:453.6pt;height:78.7pt;z-index:-251659264;mso-position-horizontal-relative:page" coordorigin="1417,447" coordsize="9072,15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OZm/1r/7xptOm/1r/wC8abQB1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czN/rX/AN402nTf61/9402gDq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5mb/Wv/vGm06b/AFr/AO8abQB1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zN/rX/3jTad&#10;N/rX/wB402gDq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">
                <v:shape id="Picture 18" o:spid="_x0000_s1027" type="#_x0000_t75" style="position:absolute;left:1417;top:447;width:9072;height:1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XlrPFAAAA2wAAAA8AAABkcnMvZG93bnJldi54bWxEj0FrwkAUhO8F/8PyCt7qphZrSV1FCi3i&#10;yWrT0tsj+0yCeW9Ddo3RX+8WhB6HmfmGmS16rlVHra+cGHgcJaBIcmcrKQx87d4fXkD5gGKxdkIG&#10;zuRhMR/czTC17iSf1G1DoSJEfIoGyhCaVGufl8ToR64hid7etYwhyrbQtsVThHOtx0nyrBkriQsl&#10;NvRWUn7YHtlAxj+b3727dHbyfcnWnPHh6YONGd73y1dQgfrwH761V9bAeAp/X+IP0P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l5azxQAAANsAAAAPAAAAAAAAAAAAAAAA&#10;AJ8CAABkcnMvZG93bnJldi54bWxQSwUGAAAAAAQABAD3AAAAkQMAAAAA&#10;">
                  <v:imagedata r:id="rId27" o:title=""/>
                </v:shape>
                <v:group id="Group 16" o:spid="_x0000_s1028" style="position:absolute;left:6410;top:1137;width:1110;height:370" coordorigin="6410,1137" coordsize="1110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7" o:spid="_x0000_s1029" style="position:absolute;left:6410;top:1137;width:1110;height:370;visibility:visible;mso-wrap-style:square;v-text-anchor:top" coordsize="111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i4RcMA&#10;AADbAAAADwAAAGRycy9kb3ducmV2LnhtbESPwWrDMBBE74X8g9hAb40clwTXjRJCwKWnhDj+gK21&#10;td1aK2Mpjvr3VaDQ4zAzb5jNLpheTDS6zrKC5SIBQVxb3XGjoLoUTxkI55E19pZJwQ852G1nDxvM&#10;tb3xmabSNyJC2OWooPV+yKV0dUsG3cIOxNH7tKNBH+XYSD3iLcJNL9MkWUuDHceFFgc6tFR/l1ej&#10;YHCrr+cinD766mjJvp3DOkuDUo/zsH8F4Sn4//Bf+10rSF/g/i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i4RcMAAADbAAAADwAAAAAAAAAAAAAAAACYAgAAZHJzL2Rv&#10;d25yZXYueG1sUEsFBgAAAAAEAAQA9QAAAIgDAAAAAA==&#10;" path="m,370r1110,l1110,,,,,370xe" filled="f" strokecolor="red" strokeweight="1.5pt">
                    <v:path arrowok="t" o:connecttype="custom" o:connectlocs="0,1507;1110,1507;1110,1137;0,1137;0,1507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2538AA"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 w:rsidR="002538AA"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 w:rsidR="002538AA"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 w:rsidR="002538AA"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 w:rsidR="002538AA">
        <w:rPr>
          <w:rFonts w:ascii="Segoe UI" w:eastAsia="Segoe UI" w:hAnsi="Segoe UI" w:cs="Segoe UI"/>
          <w:b/>
          <w:bCs/>
          <w:spacing w:val="1"/>
          <w:sz w:val="20"/>
          <w:szCs w:val="20"/>
        </w:rPr>
        <w:t>10</w:t>
      </w:r>
      <w:r w:rsidR="002538AA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="002538AA">
        <w:rPr>
          <w:rFonts w:ascii="Segoe UI" w:eastAsia="Segoe UI" w:hAnsi="Segoe UI" w:cs="Segoe UI"/>
          <w:b/>
          <w:bCs/>
          <w:spacing w:val="-4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U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č</w:t>
      </w:r>
      <w:r w:rsidR="002538AA">
        <w:rPr>
          <w:rFonts w:ascii="Segoe UI" w:eastAsia="Segoe UI" w:hAnsi="Segoe UI" w:cs="Segoe UI"/>
          <w:sz w:val="20"/>
          <w:szCs w:val="20"/>
        </w:rPr>
        <w:t>it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a</w:t>
      </w:r>
      <w:r w:rsidR="002538AA">
        <w:rPr>
          <w:rFonts w:ascii="Segoe UI" w:eastAsia="Segoe UI" w:hAnsi="Segoe UI" w:cs="Segoe UI"/>
          <w:spacing w:val="3"/>
          <w:sz w:val="20"/>
          <w:szCs w:val="20"/>
        </w:rPr>
        <w:t>v</w:t>
      </w:r>
      <w:r w:rsidR="002538AA">
        <w:rPr>
          <w:rFonts w:ascii="Segoe UI" w:eastAsia="Segoe UI" w:hAnsi="Segoe UI" w:cs="Segoe UI"/>
          <w:sz w:val="20"/>
          <w:szCs w:val="20"/>
        </w:rPr>
        <w:t>an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j</w:t>
      </w:r>
      <w:r w:rsidR="002538AA">
        <w:rPr>
          <w:rFonts w:ascii="Segoe UI" w:eastAsia="Segoe UI" w:hAnsi="Segoe UI" w:cs="Segoe UI"/>
          <w:sz w:val="20"/>
          <w:szCs w:val="20"/>
        </w:rPr>
        <w:t>e</w:t>
      </w:r>
      <w:proofErr w:type="spellEnd"/>
      <w:r w:rsidR="002538AA"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1"/>
          <w:sz w:val="20"/>
          <w:szCs w:val="20"/>
        </w:rPr>
        <w:t>z</w:t>
      </w:r>
      <w:r w:rsidR="002538AA">
        <w:rPr>
          <w:rFonts w:ascii="Segoe UI" w:eastAsia="Segoe UI" w:hAnsi="Segoe UI" w:cs="Segoe UI"/>
          <w:sz w:val="20"/>
          <w:szCs w:val="20"/>
        </w:rPr>
        <w:t>api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s</w:t>
      </w:r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i</w:t>
      </w:r>
      <w:r w:rsidR="002538AA">
        <w:rPr>
          <w:rFonts w:ascii="Segoe UI" w:eastAsia="Segoe UI" w:hAnsi="Segoe UI" w:cs="Segoe UI"/>
          <w:sz w:val="20"/>
          <w:szCs w:val="20"/>
        </w:rPr>
        <w:t>ka</w:t>
      </w:r>
      <w:proofErr w:type="spellEnd"/>
      <w:r w:rsidR="002538AA"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 w:rsidR="002538AA">
        <w:rPr>
          <w:rFonts w:ascii="Segoe UI" w:eastAsia="Segoe UI" w:hAnsi="Segoe UI" w:cs="Segoe UI"/>
          <w:sz w:val="20"/>
          <w:szCs w:val="20"/>
        </w:rPr>
        <w:t xml:space="preserve">o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ro</w:t>
      </w:r>
      <w:r w:rsidR="002538AA">
        <w:rPr>
          <w:rFonts w:ascii="Segoe UI" w:eastAsia="Segoe UI" w:hAnsi="Segoe UI" w:cs="Segoe UI"/>
          <w:sz w:val="20"/>
          <w:szCs w:val="20"/>
        </w:rPr>
        <w:t>ved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3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m</w:t>
      </w:r>
      <w:proofErr w:type="spellEnd"/>
      <w:r w:rsidR="002538AA"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j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din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a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č</w:t>
      </w:r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m</w:t>
      </w:r>
      <w:proofErr w:type="spellEnd"/>
      <w:r w:rsidR="002538AA">
        <w:rPr>
          <w:rFonts w:ascii="Segoe UI" w:eastAsia="Segoe UI" w:hAnsi="Segoe UI" w:cs="Segoe UI"/>
          <w:spacing w:val="-14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i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n</w:t>
      </w:r>
      <w:r w:rsidR="002538AA">
        <w:rPr>
          <w:rFonts w:ascii="Segoe UI" w:eastAsia="Segoe UI" w:hAnsi="Segoe UI" w:cs="Segoe UI"/>
          <w:sz w:val="20"/>
          <w:szCs w:val="20"/>
        </w:rPr>
        <w:t>sp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e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kc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i</w:t>
      </w:r>
      <w:r w:rsidR="002538AA">
        <w:rPr>
          <w:rFonts w:ascii="Segoe UI" w:eastAsia="Segoe UI" w:hAnsi="Segoe UI" w:cs="Segoe UI"/>
          <w:sz w:val="20"/>
          <w:szCs w:val="20"/>
        </w:rPr>
        <w:t>j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sk</w:t>
      </w:r>
      <w:r w:rsidR="002538AA">
        <w:rPr>
          <w:rFonts w:ascii="Segoe UI" w:eastAsia="Segoe UI" w:hAnsi="Segoe UI" w:cs="Segoe UI"/>
          <w:spacing w:val="3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m</w:t>
      </w:r>
      <w:proofErr w:type="spellEnd"/>
      <w:r w:rsidR="002538AA"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a</w:t>
      </w:r>
      <w:r w:rsidR="002538AA">
        <w:rPr>
          <w:rFonts w:ascii="Segoe UI" w:eastAsia="Segoe UI" w:hAnsi="Segoe UI" w:cs="Segoe UI"/>
          <w:sz w:val="20"/>
          <w:szCs w:val="20"/>
        </w:rPr>
        <w:t>d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zo</w:t>
      </w:r>
      <w:r w:rsidR="002538AA">
        <w:rPr>
          <w:rFonts w:ascii="Segoe UI" w:eastAsia="Segoe UI" w:hAnsi="Segoe UI" w:cs="Segoe UI"/>
          <w:sz w:val="20"/>
          <w:szCs w:val="20"/>
        </w:rPr>
        <w:t>ru</w:t>
      </w:r>
      <w:proofErr w:type="spellEnd"/>
    </w:p>
    <w:p w14:paraId="155E4068" w14:textId="77777777" w:rsidR="00602A2D" w:rsidRDefault="00602A2D">
      <w:pPr>
        <w:spacing w:before="5" w:after="0" w:line="170" w:lineRule="exact"/>
        <w:rPr>
          <w:sz w:val="17"/>
          <w:szCs w:val="17"/>
        </w:rPr>
      </w:pPr>
    </w:p>
    <w:p w14:paraId="5BD99F96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46CC141C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1E2C4F1D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24E3D651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53A19F8A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7A726139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1108BDB9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176318FB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4FC2268E" w14:textId="77777777" w:rsidR="00602A2D" w:rsidRDefault="002538AA">
      <w:pPr>
        <w:spacing w:after="0" w:line="259" w:lineRule="auto"/>
        <w:ind w:left="116" w:right="517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ak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bi</w:t>
      </w:r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re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tho</w:t>
      </w:r>
      <w:r>
        <w:rPr>
          <w:rFonts w:ascii="Segoe UI" w:eastAsia="Segoe UI" w:hAnsi="Segoe UI" w:cs="Segoe UI"/>
          <w:spacing w:val="3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no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it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api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proofErr w:type="spellEnd"/>
      <w:r>
        <w:rPr>
          <w:rFonts w:ascii="Segoe UI" w:eastAsia="Segoe UI" w:hAnsi="Segoe UI" w:cs="Segoe UI"/>
          <w:sz w:val="20"/>
          <w:szCs w:val="20"/>
        </w:rPr>
        <w:t>,</w:t>
      </w:r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sn</w:t>
      </w:r>
      <w:r>
        <w:rPr>
          <w:rFonts w:ascii="Segoe UI" w:eastAsia="Segoe UI" w:hAnsi="Segoe UI" w:cs="Segoe UI"/>
          <w:spacing w:val="-1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k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1"/>
          <w:sz w:val="20"/>
          <w:szCs w:val="20"/>
        </w:rPr>
        <w:t>mo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kl</w:t>
      </w:r>
      <w:r>
        <w:rPr>
          <w:rFonts w:ascii="Segoe UI" w:eastAsia="Segoe UI" w:hAnsi="Segoe UI" w:cs="Segoe UI"/>
          <w:spacing w:val="-1"/>
          <w:sz w:val="20"/>
          <w:szCs w:val="20"/>
        </w:rPr>
        <w:t>ik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uti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na</w:t>
      </w:r>
      <w:proofErr w:type="spellEnd"/>
      <w:proofErr w:type="gramEnd"/>
      <w:r>
        <w:rPr>
          <w:rFonts w:ascii="Segoe UI" w:eastAsia="Segoe UI" w:hAnsi="Segoe UI" w:cs="Segoe UI"/>
          <w:spacing w:val="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l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2"/>
          <w:sz w:val="20"/>
          <w:szCs w:val="20"/>
        </w:rPr>
        <w:t>nj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i </w:t>
      </w:r>
      <w:proofErr w:type="spellStart"/>
      <w:r>
        <w:rPr>
          <w:rFonts w:ascii="Segoe UI" w:eastAsia="Segoe UI" w:hAnsi="Segoe UI" w:cs="Segoe UI"/>
          <w:sz w:val="20"/>
          <w:szCs w:val="20"/>
        </w:rPr>
        <w:t>l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l</w:t>
      </w:r>
      <w:r>
        <w:rPr>
          <w:rFonts w:ascii="Segoe UI" w:eastAsia="Segoe UI" w:hAnsi="Segoe UI" w:cs="Segoe UI"/>
          <w:sz w:val="20"/>
          <w:szCs w:val="20"/>
        </w:rPr>
        <w:t>no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spr</w:t>
      </w:r>
      <w:r>
        <w:rPr>
          <w:rFonts w:ascii="Segoe UI" w:eastAsia="Segoe UI" w:hAnsi="Segoe UI" w:cs="Segoe UI"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iti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ap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sn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k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</w:p>
    <w:p w14:paraId="664DF977" w14:textId="77777777" w:rsidR="00602A2D" w:rsidRDefault="00602A2D">
      <w:pPr>
        <w:spacing w:before="8" w:after="0" w:line="150" w:lineRule="exact"/>
        <w:rPr>
          <w:sz w:val="15"/>
          <w:szCs w:val="15"/>
        </w:rPr>
      </w:pPr>
    </w:p>
    <w:p w14:paraId="586828F0" w14:textId="08CCF30E" w:rsidR="00602A2D" w:rsidRDefault="001411FB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r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2CAB771" wp14:editId="1F6535C8">
                <wp:simplePos x="0" y="0"/>
                <wp:positionH relativeFrom="page">
                  <wp:posOffset>899795</wp:posOffset>
                </wp:positionH>
                <wp:positionV relativeFrom="paragraph">
                  <wp:posOffset>285115</wp:posOffset>
                </wp:positionV>
                <wp:extent cx="5760720" cy="899160"/>
                <wp:effectExtent l="4445" t="0" r="0" b="1905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899160"/>
                          <a:chOff x="1417" y="449"/>
                          <a:chExt cx="9072" cy="1416"/>
                        </a:xfrm>
                      </wpg:grpSpPr>
                      <pic:pic xmlns:pic="http://schemas.openxmlformats.org/drawingml/2006/picture">
                        <pic:nvPicPr>
                          <pic:cNvPr id="2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449"/>
                            <a:ext cx="9072" cy="1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6830" y="912"/>
                            <a:ext cx="690" cy="320"/>
                            <a:chOff x="6830" y="912"/>
                            <a:chExt cx="690" cy="320"/>
                          </a:xfrm>
                        </wpg:grpSpPr>
                        <wps:wsp>
                          <wps:cNvPr id="25" name="Freeform 13"/>
                          <wps:cNvSpPr>
                            <a:spLocks/>
                          </wps:cNvSpPr>
                          <wps:spPr bwMode="auto">
                            <a:xfrm>
                              <a:off x="6830" y="912"/>
                              <a:ext cx="690" cy="320"/>
                            </a:xfrm>
                            <a:custGeom>
                              <a:avLst/>
                              <a:gdLst>
                                <a:gd name="T0" fmla="+- 0 6830 6830"/>
                                <a:gd name="T1" fmla="*/ T0 w 690"/>
                                <a:gd name="T2" fmla="+- 0 1232 912"/>
                                <a:gd name="T3" fmla="*/ 1232 h 320"/>
                                <a:gd name="T4" fmla="+- 0 7520 6830"/>
                                <a:gd name="T5" fmla="*/ T4 w 690"/>
                                <a:gd name="T6" fmla="+- 0 1232 912"/>
                                <a:gd name="T7" fmla="*/ 1232 h 320"/>
                                <a:gd name="T8" fmla="+- 0 7520 6830"/>
                                <a:gd name="T9" fmla="*/ T8 w 690"/>
                                <a:gd name="T10" fmla="+- 0 912 912"/>
                                <a:gd name="T11" fmla="*/ 912 h 320"/>
                                <a:gd name="T12" fmla="+- 0 6830 6830"/>
                                <a:gd name="T13" fmla="*/ T12 w 690"/>
                                <a:gd name="T14" fmla="+- 0 912 912"/>
                                <a:gd name="T15" fmla="*/ 912 h 320"/>
                                <a:gd name="T16" fmla="+- 0 6830 6830"/>
                                <a:gd name="T17" fmla="*/ T16 w 690"/>
                                <a:gd name="T18" fmla="+- 0 1232 912"/>
                                <a:gd name="T19" fmla="*/ 1232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0" h="320">
                                  <a:moveTo>
                                    <a:pt x="0" y="320"/>
                                  </a:moveTo>
                                  <a:lnTo>
                                    <a:pt x="690" y="320"/>
                                  </a:lnTo>
                                  <a:lnTo>
                                    <a:pt x="6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1D82" id="Group 11" o:spid="_x0000_s1026" style="position:absolute;margin-left:70.85pt;margin-top:22.45pt;width:453.6pt;height:70.8pt;z-index:-251658240;mso-position-horizontal-relative:page" coordorigin="1417,449" coordsize="9072,14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6GlpD&#10;0NAHMUUUUAd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ehpaQ9DQBzFFFFAHU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HoaWkPQ0AcxRRRQB1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">
                <v:shape id="Picture 14" o:spid="_x0000_s1027" type="#_x0000_t75" style="position:absolute;left:1417;top:449;width:9072;height:1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DvozFAAAA2wAAAA8AAABkcnMvZG93bnJldi54bWxEj0FrwkAUhO+F/oflFbyIbowgErNKiRR7&#10;EqrS6u01+5oNzb5Ns1uN/94tCD0OM/MNk69624gzdb52rGAyTkAQl07XXCk47F9GcxA+IGtsHJOC&#10;K3lYLR8fcsy0u/AbnXehEhHCPkMFJoQ2k9KXhiz6sWuJo/flOoshyq6SusNLhNtGpkkykxZrjgsG&#10;WyoMld+7X6tgU6yT6fsMP5rh9rP4Odl+mB6NUoOn/nkBIlAf/sP39qtWkE7h70v8AXJ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g76MxQAAANsAAAAPAAAAAAAAAAAAAAAA&#10;AJ8CAABkcnMvZG93bnJldi54bWxQSwUGAAAAAAQABAD3AAAAkQMAAAAA&#10;">
                  <v:imagedata r:id="rId29" o:title=""/>
                </v:shape>
                <v:group id="Group 12" o:spid="_x0000_s1028" style="position:absolute;left:6830;top:912;width:690;height:320" coordorigin="6830,912" coordsize="690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3" o:spid="_x0000_s1029" style="position:absolute;left:6830;top:912;width:690;height:320;visibility:visible;mso-wrap-style:square;v-text-anchor:top" coordsize="690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Ej8AA&#10;AADbAAAADwAAAGRycy9kb3ducmV2LnhtbESPzarCMBSE9xd8h3AEd9fUiiLVKCIogivrz/rYHNti&#10;c1KaqPXtjSC4HGbmG2a2aE0lHtS40rKCQT8CQZxZXXKu4HhY/09AOI+ssbJMCl7kYDHv/M0w0fbJ&#10;e3qkPhcBwi5BBYX3dSKlywoy6Pq2Jg7e1TYGfZBNLnWDzwA3lYyjaCwNlhwWCqxpVVB2S+9GweaS&#10;XYav1I4HebwyZ9rf3WlHSvW67XIKwlPrf+Fve6sVxCP4fA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vEj8AAAADbAAAADwAAAAAAAAAAAAAAAACYAgAAZHJzL2Rvd25y&#10;ZXYueG1sUEsFBgAAAAAEAAQA9QAAAIUDAAAAAA==&#10;" path="m,320r690,l690,,,,,320xe" filled="f" strokecolor="red" strokeweight="1.5pt">
                    <v:path arrowok="t" o:connecttype="custom" o:connectlocs="0,1232;690,1232;690,912;0,912;0,1232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2538AA"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 w:rsidR="002538AA"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 w:rsidR="002538AA"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 w:rsidR="002538AA"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 w:rsidR="002538AA">
        <w:rPr>
          <w:rFonts w:ascii="Segoe UI" w:eastAsia="Segoe UI" w:hAnsi="Segoe UI" w:cs="Segoe UI"/>
          <w:b/>
          <w:bCs/>
          <w:spacing w:val="1"/>
          <w:sz w:val="20"/>
          <w:szCs w:val="20"/>
        </w:rPr>
        <w:t>11</w:t>
      </w:r>
      <w:r w:rsidR="002538AA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="002538AA">
        <w:rPr>
          <w:rFonts w:ascii="Segoe UI" w:eastAsia="Segoe UI" w:hAnsi="Segoe UI" w:cs="Segoe UI"/>
          <w:b/>
          <w:bCs/>
          <w:spacing w:val="-4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-1"/>
          <w:sz w:val="20"/>
          <w:szCs w:val="20"/>
        </w:rPr>
        <w:t>P</w:t>
      </w:r>
      <w:r w:rsidR="002538AA">
        <w:rPr>
          <w:rFonts w:ascii="Segoe UI" w:eastAsia="Segoe UI" w:hAnsi="Segoe UI" w:cs="Segoe UI"/>
          <w:sz w:val="20"/>
          <w:szCs w:val="20"/>
        </w:rPr>
        <w:t>r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u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z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i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m</w:t>
      </w:r>
      <w:r w:rsidR="002538AA">
        <w:rPr>
          <w:rFonts w:ascii="Segoe UI" w:eastAsia="Segoe UI" w:hAnsi="Segoe UI" w:cs="Segoe UI"/>
          <w:sz w:val="20"/>
          <w:szCs w:val="20"/>
        </w:rPr>
        <w:t>a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n</w:t>
      </w:r>
      <w:r w:rsidR="002538AA">
        <w:rPr>
          <w:rFonts w:ascii="Segoe UI" w:eastAsia="Segoe UI" w:hAnsi="Segoe UI" w:cs="Segoe UI"/>
          <w:sz w:val="20"/>
          <w:szCs w:val="20"/>
        </w:rPr>
        <w:t>ja</w:t>
      </w:r>
      <w:proofErr w:type="spellEnd"/>
      <w:r w:rsidR="002538AA"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1"/>
          <w:sz w:val="20"/>
          <w:szCs w:val="20"/>
        </w:rPr>
        <w:t>z</w:t>
      </w:r>
      <w:r w:rsidR="002538AA">
        <w:rPr>
          <w:rFonts w:ascii="Segoe UI" w:eastAsia="Segoe UI" w:hAnsi="Segoe UI" w:cs="Segoe UI"/>
          <w:sz w:val="20"/>
          <w:szCs w:val="20"/>
        </w:rPr>
        <w:t>api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s</w:t>
      </w:r>
      <w:r w:rsidR="002538AA">
        <w:rPr>
          <w:rFonts w:ascii="Segoe UI" w:eastAsia="Segoe UI" w:hAnsi="Segoe UI" w:cs="Segoe UI"/>
          <w:sz w:val="20"/>
          <w:szCs w:val="20"/>
        </w:rPr>
        <w:t>ni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k</w:t>
      </w:r>
      <w:r w:rsidR="002538AA">
        <w:rPr>
          <w:rFonts w:ascii="Segoe UI" w:eastAsia="Segoe UI" w:hAnsi="Segoe UI" w:cs="Segoe UI"/>
          <w:sz w:val="20"/>
          <w:szCs w:val="20"/>
        </w:rPr>
        <w:t>a</w:t>
      </w:r>
      <w:proofErr w:type="spellEnd"/>
      <w:r w:rsidR="002538AA"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 w:rsidR="002538AA">
        <w:rPr>
          <w:rFonts w:ascii="Segoe UI" w:eastAsia="Segoe UI" w:hAnsi="Segoe UI" w:cs="Segoe UI"/>
          <w:sz w:val="20"/>
          <w:szCs w:val="20"/>
        </w:rPr>
        <w:t xml:space="preserve">o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ro</w:t>
      </w:r>
      <w:r w:rsidR="002538AA">
        <w:rPr>
          <w:rFonts w:ascii="Segoe UI" w:eastAsia="Segoe UI" w:hAnsi="Segoe UI" w:cs="Segoe UI"/>
          <w:sz w:val="20"/>
          <w:szCs w:val="20"/>
        </w:rPr>
        <w:t>ve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d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m</w:t>
      </w:r>
      <w:proofErr w:type="spellEnd"/>
      <w:r w:rsidR="002538AA"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j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di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n</w:t>
      </w:r>
      <w:r w:rsidR="002538AA">
        <w:rPr>
          <w:rFonts w:ascii="Segoe UI" w:eastAsia="Segoe UI" w:hAnsi="Segoe UI" w:cs="Segoe UI"/>
          <w:sz w:val="20"/>
          <w:szCs w:val="20"/>
        </w:rPr>
        <w:t>a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č</w:t>
      </w:r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3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m</w:t>
      </w:r>
      <w:proofErr w:type="spellEnd"/>
      <w:r w:rsidR="002538AA">
        <w:rPr>
          <w:rFonts w:ascii="Segoe UI" w:eastAsia="Segoe UI" w:hAnsi="Segoe UI" w:cs="Segoe UI"/>
          <w:spacing w:val="-14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in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s</w:t>
      </w:r>
      <w:r w:rsidR="002538AA">
        <w:rPr>
          <w:rFonts w:ascii="Segoe UI" w:eastAsia="Segoe UI" w:hAnsi="Segoe UI" w:cs="Segoe UI"/>
          <w:spacing w:val="3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k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="002538AA">
        <w:rPr>
          <w:rFonts w:ascii="Segoe UI" w:eastAsia="Segoe UI" w:hAnsi="Segoe UI" w:cs="Segoe UI"/>
          <w:sz w:val="20"/>
          <w:szCs w:val="20"/>
        </w:rPr>
        <w:t>ij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s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k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m</w:t>
      </w:r>
      <w:proofErr w:type="spellEnd"/>
      <w:r w:rsidR="002538AA"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2"/>
          <w:sz w:val="20"/>
          <w:szCs w:val="20"/>
        </w:rPr>
        <w:t>n</w:t>
      </w:r>
      <w:r w:rsidR="002538AA">
        <w:rPr>
          <w:rFonts w:ascii="Segoe UI" w:eastAsia="Segoe UI" w:hAnsi="Segoe UI" w:cs="Segoe UI"/>
          <w:sz w:val="20"/>
          <w:szCs w:val="20"/>
        </w:rPr>
        <w:t>ad</w:t>
      </w:r>
      <w:r w:rsidR="002538AA">
        <w:rPr>
          <w:rFonts w:ascii="Segoe UI" w:eastAsia="Segoe UI" w:hAnsi="Segoe UI" w:cs="Segoe UI"/>
          <w:spacing w:val="3"/>
          <w:sz w:val="20"/>
          <w:szCs w:val="20"/>
        </w:rPr>
        <w:t>z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ru</w:t>
      </w:r>
      <w:proofErr w:type="spellEnd"/>
    </w:p>
    <w:p w14:paraId="2EF76FCE" w14:textId="77777777" w:rsidR="00602A2D" w:rsidRDefault="00602A2D">
      <w:pPr>
        <w:spacing w:after="0"/>
        <w:sectPr w:rsidR="00602A2D">
          <w:headerReference w:type="even" r:id="rId30"/>
          <w:pgSz w:w="11920" w:h="16840"/>
          <w:pgMar w:top="1660" w:right="1160" w:bottom="280" w:left="1300" w:header="0" w:footer="0" w:gutter="0"/>
          <w:cols w:space="720"/>
        </w:sectPr>
      </w:pPr>
    </w:p>
    <w:p w14:paraId="65890BE6" w14:textId="77777777" w:rsidR="00602A2D" w:rsidRDefault="002538AA">
      <w:pPr>
        <w:spacing w:before="55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Oc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j</w:t>
      </w:r>
      <w:r>
        <w:rPr>
          <w:rFonts w:ascii="Segoe UI" w:eastAsia="Segoe UI" w:hAnsi="Segoe UI" w:cs="Segoe UI"/>
          <w:b/>
          <w:bCs/>
          <w:sz w:val="20"/>
          <w:szCs w:val="20"/>
        </w:rPr>
        <w:t>en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ji</w:t>
      </w:r>
      <w:r>
        <w:rPr>
          <w:rFonts w:ascii="Segoe UI" w:eastAsia="Segoe UI" w:hAnsi="Segoe UI" w:cs="Segoe UI"/>
          <w:b/>
          <w:bCs/>
          <w:sz w:val="20"/>
          <w:szCs w:val="20"/>
        </w:rPr>
        <w:t>v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sz w:val="20"/>
          <w:szCs w:val="20"/>
        </w:rPr>
        <w:t>nje</w:t>
      </w:r>
      <w:proofErr w:type="spellEnd"/>
      <w:r>
        <w:rPr>
          <w:rFonts w:ascii="Segoe UI" w:eastAsia="Segoe UI" w:hAnsi="Segoe UI" w:cs="Segoe UI"/>
          <w:b/>
          <w:bCs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b/>
          <w:bCs/>
          <w:sz w:val="20"/>
          <w:szCs w:val="20"/>
        </w:rPr>
        <w:t>us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sz w:val="20"/>
          <w:szCs w:val="20"/>
        </w:rPr>
        <w:t>va</w:t>
      </w:r>
      <w:proofErr w:type="spellEnd"/>
      <w:r>
        <w:rPr>
          <w:rFonts w:ascii="Segoe UI" w:eastAsia="Segoe UI" w:hAnsi="Segoe UI" w:cs="Segoe U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u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z w:val="20"/>
          <w:szCs w:val="20"/>
        </w:rPr>
        <w:t>r</w:t>
      </w:r>
      <w:r>
        <w:rPr>
          <w:rFonts w:ascii="Segoe UI" w:eastAsia="Segoe UI" w:hAnsi="Segoe UI" w:cs="Segoe UI"/>
          <w:b/>
          <w:bCs/>
          <w:spacing w:val="3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sz w:val="20"/>
          <w:szCs w:val="20"/>
        </w:rPr>
        <w:t>v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lja</w:t>
      </w:r>
      <w:r>
        <w:rPr>
          <w:rFonts w:ascii="Segoe UI" w:eastAsia="Segoe UI" w:hAnsi="Segoe UI" w:cs="Segoe UI"/>
          <w:b/>
          <w:bCs/>
          <w:sz w:val="20"/>
          <w:szCs w:val="20"/>
        </w:rPr>
        <w:t>nja</w:t>
      </w:r>
      <w:proofErr w:type="spellEnd"/>
      <w:r>
        <w:rPr>
          <w:rFonts w:ascii="Segoe UI" w:eastAsia="Segoe UI" w:hAnsi="Segoe UI" w:cs="Segoe UI"/>
          <w:b/>
          <w:bCs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g</w:t>
      </w:r>
      <w:r>
        <w:rPr>
          <w:rFonts w:ascii="Segoe UI" w:eastAsia="Segoe UI" w:hAnsi="Segoe UI" w:cs="Segoe UI"/>
          <w:b/>
          <w:bCs/>
          <w:sz w:val="20"/>
          <w:szCs w:val="20"/>
        </w:rPr>
        <w:t>u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r</w:t>
      </w:r>
      <w:r>
        <w:rPr>
          <w:rFonts w:ascii="Segoe UI" w:eastAsia="Segoe UI" w:hAnsi="Segoe UI" w:cs="Segoe UI"/>
          <w:b/>
          <w:bCs/>
          <w:sz w:val="20"/>
          <w:szCs w:val="20"/>
        </w:rPr>
        <w:t>no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š</w:t>
      </w:r>
      <w:r>
        <w:rPr>
          <w:rFonts w:ascii="Segoe UI" w:eastAsia="Segoe UI" w:hAnsi="Segoe UI" w:cs="Segoe UI"/>
          <w:b/>
          <w:bCs/>
          <w:sz w:val="20"/>
          <w:szCs w:val="20"/>
        </w:rPr>
        <w:t>ću</w:t>
      </w:r>
      <w:proofErr w:type="spellEnd"/>
    </w:p>
    <w:p w14:paraId="559A5D21" w14:textId="77777777" w:rsidR="00602A2D" w:rsidRDefault="00602A2D">
      <w:pPr>
        <w:spacing w:before="5" w:after="0" w:line="180" w:lineRule="exact"/>
        <w:rPr>
          <w:sz w:val="18"/>
          <w:szCs w:val="18"/>
        </w:rPr>
      </w:pPr>
    </w:p>
    <w:p w14:paraId="1DF3AE61" w14:textId="706F16B1" w:rsidR="00602A2D" w:rsidRDefault="002538AA">
      <w:pPr>
        <w:spacing w:after="0" w:line="256" w:lineRule="auto"/>
        <w:ind w:left="116" w:right="315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viru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sa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o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din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6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z w:val="20"/>
          <w:szCs w:val="20"/>
        </w:rPr>
        <w:t>,</w:t>
      </w:r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to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dabiru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nu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6"/>
          <w:sz w:val="20"/>
          <w:szCs w:val="20"/>
        </w:rPr>
        <w:t xml:space="preserve"> </w:t>
      </w:r>
      <w:r w:rsidR="001411FB">
        <w:rPr>
          <w:rFonts w:ascii="Segoe UI" w:eastAsia="Segoe UI" w:hAnsi="Segoe UI" w:cs="Segoe UI"/>
          <w:noProof/>
          <w:spacing w:val="6"/>
          <w:sz w:val="20"/>
          <w:szCs w:val="20"/>
          <w:lang w:val="hr-HR" w:eastAsia="hr-HR"/>
        </w:rPr>
        <w:drawing>
          <wp:inline distT="0" distB="0" distL="0" distR="0" wp14:anchorId="75EC3A39" wp14:editId="7801999D">
            <wp:extent cx="2286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ja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 xml:space="preserve">e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ve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ni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proofErr w:type="gram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kri</w:t>
      </w:r>
      <w:r>
        <w:rPr>
          <w:rFonts w:ascii="Segoe UI" w:eastAsia="Segoe UI" w:hAnsi="Segoe UI" w:cs="Segoe UI"/>
          <w:spacing w:val="1"/>
          <w:sz w:val="20"/>
          <w:szCs w:val="20"/>
        </w:rPr>
        <w:t>t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ri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i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njivan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Su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va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up</w:t>
      </w:r>
      <w:r>
        <w:rPr>
          <w:rFonts w:ascii="Segoe UI" w:eastAsia="Segoe UI" w:hAnsi="Segoe UI" w:cs="Segoe UI"/>
          <w:spacing w:val="3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avlj</w:t>
      </w:r>
      <w:r>
        <w:rPr>
          <w:rFonts w:ascii="Segoe UI" w:eastAsia="Segoe UI" w:hAnsi="Segoe UI" w:cs="Segoe UI"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nja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gurn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š</w:t>
      </w:r>
      <w:r>
        <w:rPr>
          <w:rFonts w:ascii="Segoe UI" w:eastAsia="Segoe UI" w:hAnsi="Segoe UI" w:cs="Segoe UI"/>
          <w:spacing w:val="1"/>
          <w:sz w:val="20"/>
          <w:szCs w:val="20"/>
        </w:rPr>
        <w:t>ć</w:t>
      </w:r>
      <w:r>
        <w:rPr>
          <w:rFonts w:ascii="Segoe UI" w:eastAsia="Segoe UI" w:hAnsi="Segoe UI" w:cs="Segoe UI"/>
          <w:spacing w:val="5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Ko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ik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uje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dru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re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din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ri</w:t>
      </w:r>
      <w:r>
        <w:rPr>
          <w:rFonts w:ascii="Segoe UI" w:eastAsia="Segoe UI" w:hAnsi="Segoe UI" w:cs="Segoe UI"/>
          <w:spacing w:val="2"/>
          <w:sz w:val="20"/>
          <w:szCs w:val="20"/>
        </w:rPr>
        <w:t>t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ri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iz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upne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bl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-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sv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kr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j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ins</w:t>
      </w:r>
      <w:r>
        <w:rPr>
          <w:rFonts w:ascii="Segoe UI" w:eastAsia="Segoe UI" w:hAnsi="Segoe UI" w:cs="Segoe UI"/>
          <w:spacing w:val="2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ek</w:t>
      </w:r>
      <w:r>
        <w:rPr>
          <w:rFonts w:ascii="Segoe UI" w:eastAsia="Segoe UI" w:hAnsi="Segoe UI" w:cs="Segoe UI"/>
          <w:sz w:val="20"/>
          <w:szCs w:val="20"/>
        </w:rPr>
        <w:t>t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unij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ti</w:t>
      </w:r>
      <w:proofErr w:type="spellEnd"/>
      <w:r>
        <w:rPr>
          <w:rFonts w:ascii="Segoe UI" w:eastAsia="Segoe UI" w:hAnsi="Segoe UI" w:cs="Segoe UI"/>
          <w:spacing w:val="1"/>
          <w:sz w:val="20"/>
          <w:szCs w:val="20"/>
        </w:rPr>
        <w:t>/</w:t>
      </w:r>
      <w:proofErr w:type="spellStart"/>
      <w:r>
        <w:rPr>
          <w:rFonts w:ascii="Segoe UI" w:eastAsia="Segoe UI" w:hAnsi="Segoe UI" w:cs="Segoe UI"/>
          <w:sz w:val="20"/>
          <w:szCs w:val="20"/>
        </w:rPr>
        <w:t>ažurirati</w:t>
      </w:r>
      <w:proofErr w:type="spellEnd"/>
      <w:r>
        <w:rPr>
          <w:rFonts w:ascii="Segoe UI" w:eastAsia="Segoe UI" w:hAnsi="Segoe UI" w:cs="Segoe UI"/>
          <w:spacing w:val="-1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ap</w:t>
      </w:r>
      <w:r>
        <w:rPr>
          <w:rFonts w:ascii="Segoe UI" w:eastAsia="Segoe UI" w:hAnsi="Segoe UI" w:cs="Segoe UI"/>
          <w:spacing w:val="1"/>
          <w:sz w:val="20"/>
          <w:szCs w:val="20"/>
        </w:rPr>
        <w:t>om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</w:p>
    <w:p w14:paraId="28758E97" w14:textId="77777777" w:rsidR="00602A2D" w:rsidRDefault="00602A2D">
      <w:pPr>
        <w:spacing w:before="2" w:after="0" w:line="160" w:lineRule="exact"/>
        <w:rPr>
          <w:sz w:val="16"/>
          <w:szCs w:val="16"/>
        </w:rPr>
      </w:pPr>
    </w:p>
    <w:p w14:paraId="40EBF80B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12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nji</w:t>
      </w:r>
      <w:r>
        <w:rPr>
          <w:rFonts w:ascii="Segoe UI" w:eastAsia="Segoe UI" w:hAnsi="Segoe UI" w:cs="Segoe UI"/>
          <w:spacing w:val="2"/>
          <w:sz w:val="20"/>
          <w:szCs w:val="20"/>
        </w:rPr>
        <w:t>v</w:t>
      </w:r>
      <w:r>
        <w:rPr>
          <w:rFonts w:ascii="Segoe UI" w:eastAsia="Segoe UI" w:hAnsi="Segoe UI" w:cs="Segoe UI"/>
          <w:sz w:val="20"/>
          <w:szCs w:val="20"/>
        </w:rPr>
        <w:t>an</w:t>
      </w:r>
      <w:r>
        <w:rPr>
          <w:rFonts w:ascii="Segoe UI" w:eastAsia="Segoe UI" w:hAnsi="Segoe UI" w:cs="Segoe UI"/>
          <w:spacing w:val="-1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ri</w:t>
      </w:r>
      <w:r>
        <w:rPr>
          <w:rFonts w:ascii="Segoe UI" w:eastAsia="Segoe UI" w:hAnsi="Segoe UI" w:cs="Segoe UI"/>
          <w:spacing w:val="2"/>
          <w:sz w:val="20"/>
          <w:szCs w:val="20"/>
        </w:rPr>
        <w:t>t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4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ija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i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p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nje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ap</w:t>
      </w:r>
      <w:r>
        <w:rPr>
          <w:rFonts w:ascii="Segoe UI" w:eastAsia="Segoe UI" w:hAnsi="Segoe UI" w:cs="Segoe UI"/>
          <w:spacing w:val="1"/>
          <w:sz w:val="20"/>
          <w:szCs w:val="20"/>
        </w:rPr>
        <w:t>om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na</w:t>
      </w:r>
      <w:proofErr w:type="spellEnd"/>
    </w:p>
    <w:p w14:paraId="379798E3" w14:textId="77777777" w:rsidR="00602A2D" w:rsidRDefault="00602A2D">
      <w:pPr>
        <w:spacing w:before="5" w:after="0" w:line="180" w:lineRule="exact"/>
        <w:rPr>
          <w:sz w:val="18"/>
          <w:szCs w:val="18"/>
        </w:rPr>
      </w:pPr>
    </w:p>
    <w:p w14:paraId="4DD0FC9A" w14:textId="5BF55C9E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02828430" wp14:editId="29B33B44">
            <wp:extent cx="57340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8C5D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3650C59F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53BA2593" w14:textId="77777777" w:rsidR="00602A2D" w:rsidRDefault="00602A2D">
      <w:pPr>
        <w:spacing w:before="13" w:after="0" w:line="220" w:lineRule="exact"/>
      </w:pPr>
    </w:p>
    <w:p w14:paraId="274056D0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U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b/>
          <w:bCs/>
          <w:sz w:val="20"/>
          <w:szCs w:val="20"/>
        </w:rPr>
        <w:t>v</w:t>
      </w:r>
      <w:r>
        <w:rPr>
          <w:rFonts w:ascii="Segoe UI" w:eastAsia="Segoe UI" w:hAnsi="Segoe UI" w:cs="Segoe UI"/>
          <w:b/>
          <w:bCs/>
          <w:spacing w:val="2"/>
          <w:sz w:val="20"/>
          <w:szCs w:val="20"/>
        </w:rPr>
        <w:t>r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đ</w:t>
      </w:r>
      <w:r>
        <w:rPr>
          <w:rFonts w:ascii="Segoe UI" w:eastAsia="Segoe UI" w:hAnsi="Segoe UI" w:cs="Segoe UI"/>
          <w:b/>
          <w:bCs/>
          <w:sz w:val="20"/>
          <w:szCs w:val="20"/>
        </w:rPr>
        <w:t>ene</w:t>
      </w:r>
      <w:proofErr w:type="spellEnd"/>
      <w:r>
        <w:rPr>
          <w:rFonts w:ascii="Segoe UI" w:eastAsia="Segoe UI" w:hAnsi="Segoe UI" w:cs="Segoe U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ne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b/>
          <w:bCs/>
          <w:spacing w:val="2"/>
          <w:sz w:val="20"/>
          <w:szCs w:val="20"/>
        </w:rPr>
        <w:t>u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la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d</w:t>
      </w:r>
      <w:r>
        <w:rPr>
          <w:rFonts w:ascii="Segoe UI" w:eastAsia="Segoe UI" w:hAnsi="Segoe UI" w:cs="Segoe UI"/>
          <w:b/>
          <w:bCs/>
          <w:sz w:val="20"/>
          <w:szCs w:val="20"/>
        </w:rPr>
        <w:t>no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b/>
          <w:bCs/>
          <w:sz w:val="20"/>
          <w:szCs w:val="20"/>
        </w:rPr>
        <w:t>i</w:t>
      </w:r>
      <w:proofErr w:type="spellEnd"/>
    </w:p>
    <w:p w14:paraId="6A4F3E4E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7D1620E1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Ko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nik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m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nti</w:t>
      </w:r>
      <w:r>
        <w:rPr>
          <w:rFonts w:ascii="Segoe UI" w:eastAsia="Segoe UI" w:hAnsi="Segoe UI" w:cs="Segoe UI"/>
          <w:spacing w:val="2"/>
          <w:sz w:val="20"/>
          <w:szCs w:val="20"/>
        </w:rPr>
        <w:t>ra</w:t>
      </w:r>
      <w:r>
        <w:rPr>
          <w:rFonts w:ascii="Segoe UI" w:eastAsia="Segoe UI" w:hAnsi="Segoe UI" w:cs="Segoe UI"/>
          <w:sz w:val="20"/>
          <w:szCs w:val="20"/>
        </w:rPr>
        <w:t>ti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sve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2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l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dn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utvr</w:t>
      </w:r>
      <w:r>
        <w:rPr>
          <w:rFonts w:ascii="Segoe UI" w:eastAsia="Segoe UI" w:hAnsi="Segoe UI" w:cs="Segoe UI"/>
          <w:spacing w:val="3"/>
          <w:sz w:val="20"/>
          <w:szCs w:val="20"/>
        </w:rPr>
        <w:t>đ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ne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ti</w:t>
      </w:r>
      <w:r>
        <w:rPr>
          <w:rFonts w:ascii="Segoe UI" w:eastAsia="Segoe UI" w:hAnsi="Segoe UI" w:cs="Segoe UI"/>
          <w:spacing w:val="1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ek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u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se</w:t>
      </w:r>
      <w:r>
        <w:rPr>
          <w:rFonts w:ascii="Segoe UI" w:eastAsia="Segoe UI" w:hAnsi="Segoe UI" w:cs="Segoe UI"/>
          <w:sz w:val="20"/>
          <w:szCs w:val="20"/>
        </w:rPr>
        <w:t>bn</w:t>
      </w:r>
      <w:r>
        <w:rPr>
          <w:rFonts w:ascii="Segoe UI" w:eastAsia="Segoe UI" w:hAnsi="Segoe UI" w:cs="Segoe UI"/>
          <w:spacing w:val="4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</w:p>
    <w:p w14:paraId="54F8632E" w14:textId="616ECDEA" w:rsidR="00602A2D" w:rsidRDefault="002538AA">
      <w:pPr>
        <w:spacing w:before="21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rozo</w:t>
      </w:r>
      <w:r>
        <w:rPr>
          <w:rFonts w:ascii="Segoe UI" w:eastAsia="Segoe UI" w:hAnsi="Segoe UI" w:cs="Segoe UI"/>
          <w:sz w:val="20"/>
          <w:szCs w:val="20"/>
        </w:rPr>
        <w:t>ru</w:t>
      </w:r>
      <w:proofErr w:type="spellEnd"/>
      <w:proofErr w:type="gram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ji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se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tvara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li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</w:t>
      </w:r>
      <w:proofErr w:type="spell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nu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r w:rsidR="001411FB">
        <w:rPr>
          <w:rFonts w:ascii="Segoe UI" w:eastAsia="Segoe UI" w:hAnsi="Segoe UI" w:cs="Segoe UI"/>
          <w:noProof/>
          <w:spacing w:val="-4"/>
          <w:sz w:val="20"/>
          <w:szCs w:val="20"/>
          <w:lang w:val="hr-HR" w:eastAsia="hr-HR"/>
        </w:rPr>
        <w:drawing>
          <wp:inline distT="0" distB="0" distL="0" distR="0" wp14:anchorId="6415D311" wp14:editId="59530835">
            <wp:extent cx="24765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0"/>
          <w:szCs w:val="20"/>
        </w:rPr>
        <w:t>.</w:t>
      </w:r>
    </w:p>
    <w:p w14:paraId="5801B6E6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54D27191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Ko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nik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ij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ti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i </w:t>
      </w:r>
      <w:proofErr w:type="spellStart"/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1"/>
          <w:sz w:val="20"/>
          <w:szCs w:val="20"/>
        </w:rPr>
        <w:t>ž</w:t>
      </w:r>
      <w:r>
        <w:rPr>
          <w:rFonts w:ascii="Segoe UI" w:eastAsia="Segoe UI" w:hAnsi="Segoe UI" w:cs="Segoe UI"/>
          <w:sz w:val="20"/>
          <w:szCs w:val="20"/>
        </w:rPr>
        <w:t>ur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su</w:t>
      </w:r>
      <w:r>
        <w:rPr>
          <w:rFonts w:ascii="Segoe UI" w:eastAsia="Segoe UI" w:hAnsi="Segoe UI" w:cs="Segoe UI"/>
          <w:spacing w:val="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l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dn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ti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0"/>
          <w:szCs w:val="20"/>
        </w:rPr>
        <w:t>na</w:t>
      </w:r>
      <w:proofErr w:type="spellEnd"/>
      <w:proofErr w:type="gram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lj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pacing w:val="1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ć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4"/>
          <w:sz w:val="20"/>
          <w:szCs w:val="20"/>
        </w:rPr>
        <w:t>n</w:t>
      </w:r>
      <w:proofErr w:type="spellEnd"/>
      <w:r>
        <w:rPr>
          <w:rFonts w:ascii="Segoe UI" w:eastAsia="Segoe UI" w:hAnsi="Segoe UI" w:cs="Segoe UI"/>
          <w:sz w:val="20"/>
          <w:szCs w:val="20"/>
        </w:rPr>
        <w:t>:</w:t>
      </w:r>
    </w:p>
    <w:p w14:paraId="285BA39D" w14:textId="77777777" w:rsidR="00602A2D" w:rsidRDefault="00602A2D">
      <w:pPr>
        <w:spacing w:after="0" w:line="180" w:lineRule="exact"/>
        <w:rPr>
          <w:sz w:val="18"/>
          <w:szCs w:val="18"/>
        </w:rPr>
      </w:pPr>
    </w:p>
    <w:p w14:paraId="5EA09301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•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pis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ne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dn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i</w:t>
      </w:r>
    </w:p>
    <w:p w14:paraId="51346674" w14:textId="77777777" w:rsidR="00602A2D" w:rsidRPr="009C3F00" w:rsidRDefault="00602A2D">
      <w:pPr>
        <w:spacing w:before="3" w:after="0" w:line="180" w:lineRule="exact"/>
        <w:rPr>
          <w:sz w:val="18"/>
          <w:szCs w:val="18"/>
          <w:lang w:val="it-IT"/>
        </w:rPr>
      </w:pPr>
    </w:p>
    <w:p w14:paraId="624B48DB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• 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ved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no</w:t>
      </w:r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adu</w:t>
      </w:r>
      <w:r w:rsidRPr="009C3F00">
        <w:rPr>
          <w:rFonts w:ascii="Segoe UI" w:eastAsia="Segoe UI" w:hAnsi="Segoe UI" w:cs="Segoe UI"/>
          <w:spacing w:val="-6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8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iz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api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(d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/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)</w:t>
      </w:r>
    </w:p>
    <w:p w14:paraId="7D36D5CB" w14:textId="77777777" w:rsidR="00602A2D" w:rsidRPr="009C3F00" w:rsidRDefault="00602A2D">
      <w:pPr>
        <w:spacing w:after="0" w:line="180" w:lineRule="exact"/>
        <w:rPr>
          <w:sz w:val="18"/>
          <w:szCs w:val="18"/>
          <w:lang w:val="it-IT"/>
        </w:rPr>
      </w:pPr>
    </w:p>
    <w:p w14:paraId="3BB4BD97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• r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(da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)</w:t>
      </w:r>
    </w:p>
    <w:p w14:paraId="1FDA129D" w14:textId="77777777" w:rsidR="00602A2D" w:rsidRPr="009C3F00" w:rsidRDefault="00602A2D">
      <w:pPr>
        <w:spacing w:before="1" w:after="0" w:line="180" w:lineRule="exact"/>
        <w:rPr>
          <w:sz w:val="18"/>
          <w:szCs w:val="18"/>
          <w:lang w:val="it-IT"/>
        </w:rPr>
      </w:pPr>
    </w:p>
    <w:p w14:paraId="0C08D2D3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>• up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avna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m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ra</w:t>
      </w:r>
      <w:r w:rsidRPr="009C3F00">
        <w:rPr>
          <w:rFonts w:ascii="Segoe UI" w:eastAsia="Segoe UI" w:hAnsi="Segoe UI" w:cs="Segoe UI"/>
          <w:spacing w:val="-5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(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š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)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(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/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n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e)</w:t>
      </w:r>
    </w:p>
    <w:p w14:paraId="498CAE8F" w14:textId="77777777" w:rsidR="00602A2D" w:rsidRPr="009C3F00" w:rsidRDefault="00602A2D">
      <w:pPr>
        <w:spacing w:before="3" w:after="0" w:line="180" w:lineRule="exact"/>
        <w:rPr>
          <w:sz w:val="18"/>
          <w:szCs w:val="18"/>
          <w:lang w:val="it-IT"/>
        </w:rPr>
      </w:pPr>
    </w:p>
    <w:p w14:paraId="35118FD9" w14:textId="77777777" w:rsidR="00602A2D" w:rsidRPr="009C3F00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  <w:lang w:val="it-IT"/>
        </w:rPr>
      </w:pPr>
      <w:r w:rsidRPr="009C3F00">
        <w:rPr>
          <w:rFonts w:ascii="Segoe UI" w:eastAsia="Segoe UI" w:hAnsi="Segoe UI" w:cs="Segoe UI"/>
          <w:sz w:val="20"/>
          <w:szCs w:val="20"/>
          <w:lang w:val="it-IT"/>
        </w:rPr>
        <w:t xml:space="preserve">•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ptu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ž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</w:t>
      </w:r>
      <w:r w:rsidRPr="009C3F00">
        <w:rPr>
          <w:rFonts w:ascii="Segoe UI" w:eastAsia="Segoe UI" w:hAnsi="Segoe UI" w:cs="Segoe UI"/>
          <w:spacing w:val="-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rij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dl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g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/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3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ek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r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š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j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ni</w:t>
      </w:r>
      <w:r w:rsidRPr="009C3F00">
        <w:rPr>
          <w:rFonts w:ascii="Segoe UI" w:eastAsia="Segoe UI" w:hAnsi="Segoe UI" w:cs="Segoe UI"/>
          <w:spacing w:val="-17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nalog</w:t>
      </w:r>
      <w:r w:rsidRPr="009C3F00">
        <w:rPr>
          <w:rFonts w:ascii="Segoe UI" w:eastAsia="Segoe UI" w:hAnsi="Segoe UI" w:cs="Segoe UI"/>
          <w:spacing w:val="-2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(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t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ek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s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tu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l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no</w:t>
      </w:r>
      <w:r w:rsidRPr="009C3F00">
        <w:rPr>
          <w:rFonts w:ascii="Segoe UI" w:eastAsia="Segoe UI" w:hAnsi="Segoe UI" w:cs="Segoe UI"/>
          <w:spacing w:val="-9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p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lje</w:t>
      </w:r>
      <w:r w:rsidRPr="009C3F00">
        <w:rPr>
          <w:rFonts w:ascii="Segoe UI" w:eastAsia="Segoe UI" w:hAnsi="Segoe UI" w:cs="Segoe UI"/>
          <w:spacing w:val="-4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-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2000</w:t>
      </w:r>
      <w:r w:rsidRPr="009C3F00">
        <w:rPr>
          <w:rFonts w:ascii="Segoe UI" w:eastAsia="Segoe UI" w:hAnsi="Segoe UI" w:cs="Segoe UI"/>
          <w:spacing w:val="-3"/>
          <w:sz w:val="20"/>
          <w:szCs w:val="20"/>
          <w:lang w:val="it-IT"/>
        </w:rPr>
        <w:t xml:space="preserve"> 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z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na</w:t>
      </w:r>
      <w:r w:rsidRPr="009C3F00">
        <w:rPr>
          <w:rFonts w:ascii="Segoe UI" w:eastAsia="Segoe UI" w:hAnsi="Segoe UI" w:cs="Segoe UI"/>
          <w:spacing w:val="-1"/>
          <w:sz w:val="20"/>
          <w:szCs w:val="20"/>
          <w:lang w:val="it-IT"/>
        </w:rPr>
        <w:t>k</w:t>
      </w:r>
      <w:r w:rsidRPr="009C3F00">
        <w:rPr>
          <w:rFonts w:ascii="Segoe UI" w:eastAsia="Segoe UI" w:hAnsi="Segoe UI" w:cs="Segoe UI"/>
          <w:spacing w:val="1"/>
          <w:sz w:val="20"/>
          <w:szCs w:val="20"/>
          <w:lang w:val="it-IT"/>
        </w:rPr>
        <w:t>o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v</w:t>
      </w:r>
      <w:r w:rsidRPr="009C3F00">
        <w:rPr>
          <w:rFonts w:ascii="Segoe UI" w:eastAsia="Segoe UI" w:hAnsi="Segoe UI" w:cs="Segoe UI"/>
          <w:spacing w:val="2"/>
          <w:sz w:val="20"/>
          <w:szCs w:val="20"/>
          <w:lang w:val="it-IT"/>
        </w:rPr>
        <w:t>a</w:t>
      </w:r>
      <w:r w:rsidRPr="009C3F00">
        <w:rPr>
          <w:rFonts w:ascii="Segoe UI" w:eastAsia="Segoe UI" w:hAnsi="Segoe UI" w:cs="Segoe UI"/>
          <w:sz w:val="20"/>
          <w:szCs w:val="20"/>
          <w:lang w:val="it-IT"/>
        </w:rPr>
        <w:t>)</w:t>
      </w:r>
    </w:p>
    <w:p w14:paraId="7DC840E2" w14:textId="77777777" w:rsidR="00602A2D" w:rsidRPr="009C3F00" w:rsidRDefault="00602A2D">
      <w:pPr>
        <w:spacing w:after="0" w:line="200" w:lineRule="exact"/>
        <w:rPr>
          <w:sz w:val="20"/>
          <w:szCs w:val="20"/>
          <w:lang w:val="it-IT"/>
        </w:rPr>
      </w:pPr>
    </w:p>
    <w:p w14:paraId="066E2221" w14:textId="77777777" w:rsidR="00602A2D" w:rsidRPr="009C3F00" w:rsidRDefault="00602A2D">
      <w:pPr>
        <w:spacing w:after="0" w:line="200" w:lineRule="exact"/>
        <w:rPr>
          <w:sz w:val="20"/>
          <w:szCs w:val="20"/>
          <w:lang w:val="it-IT"/>
        </w:rPr>
      </w:pPr>
    </w:p>
    <w:p w14:paraId="4A200190" w14:textId="77777777" w:rsidR="00602A2D" w:rsidRPr="009C3F00" w:rsidRDefault="00602A2D">
      <w:pPr>
        <w:spacing w:before="7" w:after="0" w:line="220" w:lineRule="exact"/>
        <w:rPr>
          <w:lang w:val="it-IT"/>
        </w:rPr>
      </w:pPr>
    </w:p>
    <w:p w14:paraId="48E8C648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13</w:t>
      </w:r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s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uk</w:t>
      </w:r>
      <w:r>
        <w:rPr>
          <w:rFonts w:ascii="Segoe UI" w:eastAsia="Segoe UI" w:hAnsi="Segoe UI" w:cs="Segoe UI"/>
          <w:spacing w:val="1"/>
          <w:sz w:val="20"/>
          <w:szCs w:val="20"/>
        </w:rPr>
        <w:t>l</w:t>
      </w:r>
      <w:r>
        <w:rPr>
          <w:rFonts w:ascii="Segoe UI" w:eastAsia="Segoe UI" w:hAnsi="Segoe UI" w:cs="Segoe UI"/>
          <w:sz w:val="20"/>
          <w:szCs w:val="20"/>
        </w:rPr>
        <w:t>adno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ti</w:t>
      </w:r>
      <w:proofErr w:type="spellEnd"/>
    </w:p>
    <w:p w14:paraId="250B913F" w14:textId="77777777" w:rsidR="00602A2D" w:rsidRDefault="00602A2D">
      <w:pPr>
        <w:spacing w:before="2" w:after="0" w:line="180" w:lineRule="exact"/>
        <w:rPr>
          <w:sz w:val="18"/>
          <w:szCs w:val="18"/>
        </w:rPr>
      </w:pPr>
    </w:p>
    <w:p w14:paraId="47CFF69A" w14:textId="548CA87D" w:rsidR="00602A2D" w:rsidRDefault="001411FB">
      <w:pPr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hr-HR" w:eastAsia="hr-HR"/>
        </w:rPr>
        <w:drawing>
          <wp:inline distT="0" distB="0" distL="0" distR="0" wp14:anchorId="344F24C5" wp14:editId="22C401FA">
            <wp:extent cx="5743575" cy="1095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4E2F" w14:textId="77777777" w:rsidR="00602A2D" w:rsidRDefault="00602A2D">
      <w:pPr>
        <w:spacing w:after="0"/>
        <w:sectPr w:rsidR="00602A2D">
          <w:headerReference w:type="default" r:id="rId35"/>
          <w:pgSz w:w="11920" w:h="16840"/>
          <w:pgMar w:top="1340" w:right="1300" w:bottom="280" w:left="1300" w:header="1467" w:footer="0" w:gutter="0"/>
          <w:cols w:space="720"/>
        </w:sectPr>
      </w:pPr>
    </w:p>
    <w:p w14:paraId="41A82B8E" w14:textId="77777777" w:rsidR="00602A2D" w:rsidRDefault="002538AA">
      <w:pPr>
        <w:spacing w:before="55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Bri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sa</w:t>
      </w:r>
      <w:r>
        <w:rPr>
          <w:rFonts w:ascii="Segoe UI" w:eastAsia="Segoe UI" w:hAnsi="Segoe UI" w:cs="Segoe UI"/>
          <w:b/>
          <w:bCs/>
          <w:sz w:val="20"/>
          <w:szCs w:val="20"/>
        </w:rPr>
        <w:t>nje</w:t>
      </w:r>
      <w:proofErr w:type="spellEnd"/>
      <w:r>
        <w:rPr>
          <w:rFonts w:ascii="Segoe UI" w:eastAsia="Segoe UI" w:hAnsi="Segoe UI" w:cs="Segoe U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j</w:t>
      </w:r>
      <w:r>
        <w:rPr>
          <w:rFonts w:ascii="Segoe UI" w:eastAsia="Segoe UI" w:hAnsi="Segoe UI" w:cs="Segoe UI"/>
          <w:b/>
          <w:bCs/>
          <w:sz w:val="20"/>
          <w:szCs w:val="20"/>
        </w:rPr>
        <w:t>e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d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sz w:val="20"/>
          <w:szCs w:val="20"/>
        </w:rPr>
        <w:t>na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č</w:t>
      </w:r>
      <w:r>
        <w:rPr>
          <w:rFonts w:ascii="Segoe UI" w:eastAsia="Segoe UI" w:hAnsi="Segoe UI" w:cs="Segoe UI"/>
          <w:b/>
          <w:bCs/>
          <w:sz w:val="20"/>
          <w:szCs w:val="20"/>
        </w:rPr>
        <w:t>nih</w:t>
      </w:r>
      <w:proofErr w:type="spellEnd"/>
      <w:r>
        <w:rPr>
          <w:rFonts w:ascii="Segoe UI" w:eastAsia="Segoe UI" w:hAnsi="Segoe UI" w:cs="Segoe UI"/>
          <w:b/>
          <w:bCs/>
          <w:spacing w:val="-10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sz w:val="20"/>
          <w:szCs w:val="20"/>
        </w:rPr>
        <w:t>n</w:t>
      </w:r>
      <w:r>
        <w:rPr>
          <w:rFonts w:ascii="Segoe UI" w:eastAsia="Segoe UI" w:hAnsi="Segoe UI" w:cs="Segoe UI"/>
          <w:b/>
          <w:bCs/>
          <w:spacing w:val="3"/>
          <w:sz w:val="20"/>
          <w:szCs w:val="20"/>
        </w:rPr>
        <w:t>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z w:val="20"/>
          <w:szCs w:val="20"/>
        </w:rPr>
        <w:t>e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z w:val="20"/>
          <w:szCs w:val="20"/>
        </w:rPr>
        <w:t>c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ijs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i</w:t>
      </w:r>
      <w:r>
        <w:rPr>
          <w:rFonts w:ascii="Segoe UI" w:eastAsia="Segoe UI" w:hAnsi="Segoe UI" w:cs="Segoe UI"/>
          <w:b/>
          <w:bCs/>
          <w:sz w:val="20"/>
          <w:szCs w:val="20"/>
        </w:rPr>
        <w:t>h</w:t>
      </w:r>
      <w:proofErr w:type="spellEnd"/>
      <w:r>
        <w:rPr>
          <w:rFonts w:ascii="Segoe UI" w:eastAsia="Segoe UI" w:hAnsi="Segoe UI" w:cs="Segoe UI"/>
          <w:b/>
          <w:bCs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sz w:val="20"/>
          <w:szCs w:val="20"/>
        </w:rPr>
        <w:t>n</w:t>
      </w:r>
      <w:r>
        <w:rPr>
          <w:rFonts w:ascii="Segoe UI" w:eastAsia="Segoe UI" w:hAnsi="Segoe UI" w:cs="Segoe UI"/>
          <w:b/>
          <w:bCs/>
          <w:spacing w:val="3"/>
          <w:sz w:val="20"/>
          <w:szCs w:val="20"/>
        </w:rPr>
        <w:t>a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d</w:t>
      </w:r>
      <w:r>
        <w:rPr>
          <w:rFonts w:ascii="Segoe UI" w:eastAsia="Segoe UI" w:hAnsi="Segoe UI" w:cs="Segoe UI"/>
          <w:b/>
          <w:bCs/>
          <w:sz w:val="20"/>
          <w:szCs w:val="20"/>
        </w:rPr>
        <w:t>z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z w:val="20"/>
          <w:szCs w:val="20"/>
        </w:rPr>
        <w:t>ra</w:t>
      </w:r>
      <w:proofErr w:type="spellEnd"/>
    </w:p>
    <w:p w14:paraId="6B9BAF30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4E9CC504" w14:textId="77777777" w:rsidR="00602A2D" w:rsidRDefault="002538AA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je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tr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bn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z w:val="20"/>
          <w:szCs w:val="20"/>
        </w:rPr>
        <w:t>,</w:t>
      </w:r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tr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da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 xml:space="preserve">o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2"/>
          <w:sz w:val="20"/>
          <w:szCs w:val="20"/>
        </w:rPr>
        <w:t>e</w:t>
      </w:r>
      <w:r>
        <w:rPr>
          <w:rFonts w:ascii="Segoe UI" w:eastAsia="Segoe UI" w:hAnsi="Segoe UI" w:cs="Segoe UI"/>
          <w:spacing w:val="-1"/>
          <w:sz w:val="20"/>
          <w:szCs w:val="20"/>
        </w:rPr>
        <w:t>kc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sk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1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ru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3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guće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1"/>
          <w:sz w:val="20"/>
          <w:szCs w:val="20"/>
        </w:rPr>
        <w:t>z</w:t>
      </w:r>
      <w:r>
        <w:rPr>
          <w:rFonts w:ascii="Segoe UI" w:eastAsia="Segoe UI" w:hAnsi="Segoe UI" w:cs="Segoe UI"/>
          <w:sz w:val="20"/>
          <w:szCs w:val="20"/>
        </w:rPr>
        <w:t>b</w:t>
      </w:r>
      <w:r>
        <w:rPr>
          <w:rFonts w:ascii="Segoe UI" w:eastAsia="Segoe UI" w:hAnsi="Segoe UI" w:cs="Segoe UI"/>
          <w:spacing w:val="1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pacing w:val="8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o</w:t>
      </w:r>
    </w:p>
    <w:p w14:paraId="6F3EF89A" w14:textId="5A2A87FC" w:rsidR="00602A2D" w:rsidRDefault="002538AA">
      <w:pPr>
        <w:spacing w:before="22"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ož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proofErr w:type="gramEnd"/>
      <w:r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ini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1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2"/>
          <w:sz w:val="20"/>
          <w:szCs w:val="20"/>
        </w:rPr>
        <w:t>d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1"/>
          <w:sz w:val="20"/>
          <w:szCs w:val="20"/>
        </w:rPr>
        <w:t>t</w:t>
      </w:r>
      <w:r>
        <w:rPr>
          <w:rFonts w:ascii="Segoe UI" w:eastAsia="Segoe UI" w:hAnsi="Segoe UI" w:cs="Segoe UI"/>
          <w:sz w:val="20"/>
          <w:szCs w:val="20"/>
        </w:rPr>
        <w:t>ra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r>
        <w:rPr>
          <w:rFonts w:ascii="Segoe UI" w:eastAsia="Segoe UI" w:hAnsi="Segoe UI" w:cs="Segoe UI"/>
          <w:spacing w:val="-1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ili</w:t>
      </w:r>
      <w:proofErr w:type="spellEnd"/>
      <w:r>
        <w:rPr>
          <w:rFonts w:ascii="Segoe UI" w:eastAsia="Segoe UI" w:hAnsi="Segoe UI" w:cs="Segoe UI"/>
          <w:spacing w:val="-1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oo</w:t>
      </w:r>
      <w:r>
        <w:rPr>
          <w:rFonts w:ascii="Segoe UI" w:eastAsia="Segoe UI" w:hAnsi="Segoe UI" w:cs="Segoe UI"/>
          <w:sz w:val="20"/>
          <w:szCs w:val="20"/>
        </w:rPr>
        <w:t>rdi</w:t>
      </w:r>
      <w:r>
        <w:rPr>
          <w:rFonts w:ascii="Segoe UI" w:eastAsia="Segoe UI" w:hAnsi="Segoe UI" w:cs="Segoe UI"/>
          <w:spacing w:val="3"/>
          <w:sz w:val="20"/>
          <w:szCs w:val="20"/>
        </w:rPr>
        <w:t>n</w:t>
      </w:r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r</w:t>
      </w:r>
      <w:proofErr w:type="spellEnd"/>
      <w:r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l</w:t>
      </w:r>
      <w:r>
        <w:rPr>
          <w:rFonts w:ascii="Segoe UI" w:eastAsia="Segoe UI" w:hAnsi="Segoe UI" w:cs="Segoe UI"/>
          <w:spacing w:val="2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m</w:t>
      </w:r>
      <w:proofErr w:type="spellEnd"/>
      <w:r>
        <w:rPr>
          <w:rFonts w:ascii="Segoe UI" w:eastAsia="Segoe UI" w:hAnsi="Segoe UI" w:cs="Segoe UI"/>
          <w:spacing w:val="-5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</w:t>
      </w:r>
      <w:proofErr w:type="spell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nu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r w:rsidR="001411FB">
        <w:rPr>
          <w:rFonts w:ascii="Segoe UI" w:eastAsia="Segoe UI" w:hAnsi="Segoe UI" w:cs="Segoe UI"/>
          <w:noProof/>
          <w:spacing w:val="-4"/>
          <w:sz w:val="20"/>
          <w:szCs w:val="20"/>
          <w:lang w:val="hr-HR" w:eastAsia="hr-HR"/>
        </w:rPr>
        <w:drawing>
          <wp:inline distT="0" distB="0" distL="0" distR="0" wp14:anchorId="5B427221" wp14:editId="38C78AF4">
            <wp:extent cx="200025" cy="190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0"/>
          <w:szCs w:val="20"/>
        </w:rPr>
        <w:t>.</w:t>
      </w:r>
    </w:p>
    <w:p w14:paraId="5DD41717" w14:textId="77777777" w:rsidR="00602A2D" w:rsidRDefault="00602A2D">
      <w:pPr>
        <w:spacing w:before="3" w:after="0" w:line="180" w:lineRule="exact"/>
        <w:rPr>
          <w:sz w:val="18"/>
          <w:szCs w:val="18"/>
        </w:rPr>
      </w:pPr>
    </w:p>
    <w:p w14:paraId="2C86C3F8" w14:textId="591B44B1" w:rsidR="00602A2D" w:rsidRDefault="001411FB">
      <w:pPr>
        <w:spacing w:after="0" w:line="240" w:lineRule="auto"/>
        <w:ind w:left="116" w:right="-20"/>
        <w:rPr>
          <w:rFonts w:ascii="Segoe UI" w:eastAsia="Segoe UI" w:hAnsi="Segoe UI" w:cs="Segoe UI"/>
          <w:sz w:val="20"/>
          <w:szCs w:val="20"/>
        </w:rPr>
      </w:pPr>
      <w:r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2150A7" wp14:editId="1BEC7398">
                <wp:simplePos x="0" y="0"/>
                <wp:positionH relativeFrom="page">
                  <wp:posOffset>899795</wp:posOffset>
                </wp:positionH>
                <wp:positionV relativeFrom="paragraph">
                  <wp:posOffset>284480</wp:posOffset>
                </wp:positionV>
                <wp:extent cx="5760720" cy="999490"/>
                <wp:effectExtent l="4445" t="2540" r="0" b="0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999490"/>
                          <a:chOff x="1417" y="448"/>
                          <a:chExt cx="9072" cy="1574"/>
                        </a:xfrm>
                      </wpg:grpSpPr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448"/>
                            <a:ext cx="9072" cy="15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8020" y="891"/>
                            <a:ext cx="380" cy="300"/>
                            <a:chOff x="8020" y="891"/>
                            <a:chExt cx="380" cy="300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8020" y="891"/>
                              <a:ext cx="380" cy="300"/>
                            </a:xfrm>
                            <a:custGeom>
                              <a:avLst/>
                              <a:gdLst>
                                <a:gd name="T0" fmla="+- 0 8020 8020"/>
                                <a:gd name="T1" fmla="*/ T0 w 380"/>
                                <a:gd name="T2" fmla="+- 0 1191 891"/>
                                <a:gd name="T3" fmla="*/ 1191 h 300"/>
                                <a:gd name="T4" fmla="+- 0 8400 8020"/>
                                <a:gd name="T5" fmla="*/ T4 w 380"/>
                                <a:gd name="T6" fmla="+- 0 1191 891"/>
                                <a:gd name="T7" fmla="*/ 1191 h 300"/>
                                <a:gd name="T8" fmla="+- 0 8400 8020"/>
                                <a:gd name="T9" fmla="*/ T8 w 380"/>
                                <a:gd name="T10" fmla="+- 0 891 891"/>
                                <a:gd name="T11" fmla="*/ 891 h 300"/>
                                <a:gd name="T12" fmla="+- 0 8020 8020"/>
                                <a:gd name="T13" fmla="*/ T12 w 380"/>
                                <a:gd name="T14" fmla="+- 0 891 891"/>
                                <a:gd name="T15" fmla="*/ 891 h 300"/>
                                <a:gd name="T16" fmla="+- 0 8020 8020"/>
                                <a:gd name="T17" fmla="*/ T16 w 380"/>
                                <a:gd name="T18" fmla="+- 0 1191 891"/>
                                <a:gd name="T19" fmla="*/ 1191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0" h="300">
                                  <a:moveTo>
                                    <a:pt x="0" y="300"/>
                                  </a:moveTo>
                                  <a:lnTo>
                                    <a:pt x="380" y="300"/>
                                  </a:lnTo>
                                  <a:lnTo>
                                    <a:pt x="3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B3E9C" id="Group 2" o:spid="_x0000_s1026" style="position:absolute;margin-left:70.85pt;margin-top:22.4pt;width:453.6pt;height:78.7pt;z-index:-251657216;mso-position-horizontal-relative:page" coordorigin="1417,448" coordsize="9072,15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OZm/1r/7xptOm/1r/wC8abQB1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czN/rX/AN402nTf61/9402gD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mb/Wv&#10;/vGm06b/AFr/AO8abQB1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czN/rX/3jTadN/rX/wB4&#10;02gDq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">
                <v:shape id="Picture 5" o:spid="_x0000_s1027" type="#_x0000_t75" style="position:absolute;left:1417;top:448;width:9072;height:1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obefCAAAA2wAAAA8AAABkcnMvZG93bnJldi54bWxET01rwkAQvRf6H5YpeKubKpY2dRURlNKT&#10;tU3F25Adk2BmNmTXGP31bqHQ2zze50znPdeqo9ZXTgw8DRNQJLmzlRQGvr9Wjy+gfECxWDshAxfy&#10;MJ/d300xte4sn9RtQ6FiiPgUDZQhNKnWPi+J0Q9dQxK5g2sZQ4RtoW2L5xjOtR4lybNmrCQ2lNjQ&#10;sqT8uD2xgYx3m/3BXTs7+blmH5zxcbxmYwYP/eINVKA+/Iv/3O82zn+F31/iAXp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KG3nwgAAANsAAAAPAAAAAAAAAAAAAAAAAJ8C&#10;AABkcnMvZG93bnJldi54bWxQSwUGAAAAAAQABAD3AAAAjgMAAAAA&#10;">
                  <v:imagedata r:id="rId27" o:title=""/>
                </v:shape>
                <v:group id="Group 3" o:spid="_x0000_s1028" style="position:absolute;left:8020;top:891;width:380;height:300" coordorigin="8020,891" coordsize="380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4" o:spid="_x0000_s1029" style="position:absolute;left:8020;top:891;width:380;height:300;visibility:visible;mso-wrap-style:square;v-text-anchor:top" coordsize="38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2mZMIA&#10;AADbAAAADwAAAGRycy9kb3ducmV2LnhtbESPQWsCMRSE70L/Q3gFb5pVQWU1ihQsCoKovfT22DyT&#10;1c3Lsom6/feNIHgcZuYbZr5sXSXu1ITSs4JBPwNBXHhdslHwc1r3piBCRNZYeSYFfxRgufjozDHX&#10;/sEHuh+jEQnCIUcFNsY6lzIUlhyGvq+Jk3f2jcOYZGOkbvCR4K6SwywbS4clpwWLNX1ZKq7Hm1Ow&#10;Xden0e/hshtNvuPO7Y1BW62U6n62qxmISG18h1/tjVYwHMDzS/o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aZkwgAAANsAAAAPAAAAAAAAAAAAAAAAAJgCAABkcnMvZG93&#10;bnJldi54bWxQSwUGAAAAAAQABAD1AAAAhwMAAAAA&#10;" path="m,300r380,l380,,,,,300xe" filled="f" strokecolor="red" strokeweight="1pt">
                    <v:path arrowok="t" o:connecttype="custom" o:connectlocs="0,1191;380,1191;380,891;0,891;0,1191" o:connectangles="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2538AA">
        <w:rPr>
          <w:rFonts w:ascii="Segoe UI" w:eastAsia="Segoe UI" w:hAnsi="Segoe UI" w:cs="Segoe UI"/>
          <w:b/>
          <w:bCs/>
          <w:spacing w:val="1"/>
          <w:sz w:val="20"/>
          <w:szCs w:val="20"/>
        </w:rPr>
        <w:t>Sli</w:t>
      </w:r>
      <w:r w:rsidR="002538AA">
        <w:rPr>
          <w:rFonts w:ascii="Segoe UI" w:eastAsia="Segoe UI" w:hAnsi="Segoe UI" w:cs="Segoe UI"/>
          <w:b/>
          <w:bCs/>
          <w:spacing w:val="-1"/>
          <w:sz w:val="20"/>
          <w:szCs w:val="20"/>
        </w:rPr>
        <w:t>k</w:t>
      </w:r>
      <w:r w:rsidR="002538AA">
        <w:rPr>
          <w:rFonts w:ascii="Segoe UI" w:eastAsia="Segoe UI" w:hAnsi="Segoe UI" w:cs="Segoe UI"/>
          <w:b/>
          <w:bCs/>
          <w:sz w:val="20"/>
          <w:szCs w:val="20"/>
        </w:rPr>
        <w:t>a</w:t>
      </w:r>
      <w:proofErr w:type="spellEnd"/>
      <w:r w:rsidR="002538AA">
        <w:rPr>
          <w:rFonts w:ascii="Segoe UI" w:eastAsia="Segoe UI" w:hAnsi="Segoe UI" w:cs="Segoe UI"/>
          <w:b/>
          <w:bCs/>
          <w:spacing w:val="-2"/>
          <w:sz w:val="20"/>
          <w:szCs w:val="20"/>
        </w:rPr>
        <w:t xml:space="preserve"> </w:t>
      </w:r>
      <w:r w:rsidR="002538AA">
        <w:rPr>
          <w:rFonts w:ascii="Segoe UI" w:eastAsia="Segoe UI" w:hAnsi="Segoe UI" w:cs="Segoe UI"/>
          <w:b/>
          <w:bCs/>
          <w:spacing w:val="1"/>
          <w:sz w:val="20"/>
          <w:szCs w:val="20"/>
        </w:rPr>
        <w:t>14</w:t>
      </w:r>
      <w:r w:rsidR="002538AA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="002538AA">
        <w:rPr>
          <w:rFonts w:ascii="Segoe UI" w:eastAsia="Segoe UI" w:hAnsi="Segoe UI" w:cs="Segoe UI"/>
          <w:b/>
          <w:bCs/>
          <w:spacing w:val="-4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pacing w:val="1"/>
          <w:sz w:val="20"/>
          <w:szCs w:val="20"/>
        </w:rPr>
        <w:t>B</w:t>
      </w:r>
      <w:r w:rsidR="002538AA">
        <w:rPr>
          <w:rFonts w:ascii="Segoe UI" w:eastAsia="Segoe UI" w:hAnsi="Segoe UI" w:cs="Segoe UI"/>
          <w:sz w:val="20"/>
          <w:szCs w:val="20"/>
        </w:rPr>
        <w:t>ris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a</w:t>
      </w:r>
      <w:r w:rsidR="002538AA">
        <w:rPr>
          <w:rFonts w:ascii="Segoe UI" w:eastAsia="Segoe UI" w:hAnsi="Segoe UI" w:cs="Segoe UI"/>
          <w:sz w:val="20"/>
          <w:szCs w:val="20"/>
        </w:rPr>
        <w:t>nje</w:t>
      </w:r>
      <w:proofErr w:type="spellEnd"/>
      <w:r w:rsidR="002538AA">
        <w:rPr>
          <w:rFonts w:ascii="Segoe UI" w:eastAsia="Segoe UI" w:hAnsi="Segoe UI" w:cs="Segoe UI"/>
          <w:spacing w:val="-6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s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t</w:t>
      </w:r>
      <w:r w:rsidR="002538AA">
        <w:rPr>
          <w:rFonts w:ascii="Segoe UI" w:eastAsia="Segoe UI" w:hAnsi="Segoe UI" w:cs="Segoe UI"/>
          <w:sz w:val="20"/>
          <w:szCs w:val="20"/>
        </w:rPr>
        <w:t>ra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n</w:t>
      </w:r>
      <w:r w:rsidR="002538AA">
        <w:rPr>
          <w:rFonts w:ascii="Segoe UI" w:eastAsia="Segoe UI" w:hAnsi="Segoe UI" w:cs="Segoe UI"/>
          <w:sz w:val="20"/>
          <w:szCs w:val="20"/>
        </w:rPr>
        <w:t>i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c</w:t>
      </w:r>
      <w:r w:rsidR="002538AA">
        <w:rPr>
          <w:rFonts w:ascii="Segoe UI" w:eastAsia="Segoe UI" w:hAnsi="Segoe UI" w:cs="Segoe UI"/>
          <w:sz w:val="20"/>
          <w:szCs w:val="20"/>
        </w:rPr>
        <w:t>e</w:t>
      </w:r>
      <w:proofErr w:type="spellEnd"/>
      <w:r w:rsidR="002538AA"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j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="002538AA">
        <w:rPr>
          <w:rFonts w:ascii="Segoe UI" w:eastAsia="Segoe UI" w:hAnsi="Segoe UI" w:cs="Segoe UI"/>
          <w:sz w:val="20"/>
          <w:szCs w:val="20"/>
        </w:rPr>
        <w:t>din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a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č</w:t>
      </w:r>
      <w:r w:rsidR="002538AA">
        <w:rPr>
          <w:rFonts w:ascii="Segoe UI" w:eastAsia="Segoe UI" w:hAnsi="Segoe UI" w:cs="Segoe UI"/>
          <w:sz w:val="20"/>
          <w:szCs w:val="20"/>
        </w:rPr>
        <w:t>n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g</w:t>
      </w:r>
      <w:proofErr w:type="spellEnd"/>
      <w:r w:rsidR="002538AA"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i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n</w:t>
      </w:r>
      <w:r w:rsidR="002538AA">
        <w:rPr>
          <w:rFonts w:ascii="Segoe UI" w:eastAsia="Segoe UI" w:hAnsi="Segoe UI" w:cs="Segoe UI"/>
          <w:sz w:val="20"/>
          <w:szCs w:val="20"/>
        </w:rPr>
        <w:t>sp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e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kc</w:t>
      </w:r>
      <w:r w:rsidR="002538AA">
        <w:rPr>
          <w:rFonts w:ascii="Segoe UI" w:eastAsia="Segoe UI" w:hAnsi="Segoe UI" w:cs="Segoe UI"/>
          <w:sz w:val="20"/>
          <w:szCs w:val="20"/>
        </w:rPr>
        <w:t>i</w:t>
      </w:r>
      <w:r w:rsidR="002538AA">
        <w:rPr>
          <w:rFonts w:ascii="Segoe UI" w:eastAsia="Segoe UI" w:hAnsi="Segoe UI" w:cs="Segoe UI"/>
          <w:spacing w:val="2"/>
          <w:sz w:val="20"/>
          <w:szCs w:val="20"/>
        </w:rPr>
        <w:t>j</w:t>
      </w:r>
      <w:r w:rsidR="002538AA">
        <w:rPr>
          <w:rFonts w:ascii="Segoe UI" w:eastAsia="Segoe UI" w:hAnsi="Segoe UI" w:cs="Segoe UI"/>
          <w:sz w:val="20"/>
          <w:szCs w:val="20"/>
        </w:rPr>
        <w:t>s</w:t>
      </w:r>
      <w:r w:rsidR="002538AA">
        <w:rPr>
          <w:rFonts w:ascii="Segoe UI" w:eastAsia="Segoe UI" w:hAnsi="Segoe UI" w:cs="Segoe UI"/>
          <w:spacing w:val="-1"/>
          <w:sz w:val="20"/>
          <w:szCs w:val="20"/>
        </w:rPr>
        <w:t>k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o</w:t>
      </w:r>
      <w:r w:rsidR="002538AA">
        <w:rPr>
          <w:rFonts w:ascii="Segoe UI" w:eastAsia="Segoe UI" w:hAnsi="Segoe UI" w:cs="Segoe UI"/>
          <w:sz w:val="20"/>
          <w:szCs w:val="20"/>
        </w:rPr>
        <w:t>g</w:t>
      </w:r>
      <w:proofErr w:type="spellEnd"/>
      <w:r w:rsidR="002538AA">
        <w:rPr>
          <w:rFonts w:ascii="Segoe UI" w:eastAsia="Segoe UI" w:hAnsi="Segoe UI" w:cs="Segoe UI"/>
          <w:spacing w:val="-9"/>
          <w:sz w:val="20"/>
          <w:szCs w:val="20"/>
        </w:rPr>
        <w:t xml:space="preserve"> </w:t>
      </w:r>
      <w:proofErr w:type="spellStart"/>
      <w:r w:rsidR="002538AA">
        <w:rPr>
          <w:rFonts w:ascii="Segoe UI" w:eastAsia="Segoe UI" w:hAnsi="Segoe UI" w:cs="Segoe UI"/>
          <w:sz w:val="20"/>
          <w:szCs w:val="20"/>
        </w:rPr>
        <w:t>nad</w:t>
      </w:r>
      <w:r w:rsidR="002538AA">
        <w:rPr>
          <w:rFonts w:ascii="Segoe UI" w:eastAsia="Segoe UI" w:hAnsi="Segoe UI" w:cs="Segoe UI"/>
          <w:spacing w:val="1"/>
          <w:sz w:val="20"/>
          <w:szCs w:val="20"/>
        </w:rPr>
        <w:t>zo</w:t>
      </w:r>
      <w:r w:rsidR="002538AA">
        <w:rPr>
          <w:rFonts w:ascii="Segoe UI" w:eastAsia="Segoe UI" w:hAnsi="Segoe UI" w:cs="Segoe UI"/>
          <w:sz w:val="20"/>
          <w:szCs w:val="20"/>
        </w:rPr>
        <w:t>ra</w:t>
      </w:r>
      <w:proofErr w:type="spellEnd"/>
    </w:p>
    <w:p w14:paraId="4918C92D" w14:textId="77777777" w:rsidR="00602A2D" w:rsidRDefault="00602A2D">
      <w:pPr>
        <w:spacing w:before="7" w:after="0" w:line="170" w:lineRule="exact"/>
        <w:rPr>
          <w:sz w:val="17"/>
          <w:szCs w:val="17"/>
        </w:rPr>
      </w:pPr>
    </w:p>
    <w:p w14:paraId="56EA9325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001BDD71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480AFA36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682DD25E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40EC45D4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433F9C26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7A56383D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58B88594" w14:textId="77777777" w:rsidR="00602A2D" w:rsidRDefault="00602A2D">
      <w:pPr>
        <w:spacing w:after="0" w:line="200" w:lineRule="exact"/>
        <w:rPr>
          <w:sz w:val="20"/>
          <w:szCs w:val="20"/>
        </w:rPr>
      </w:pPr>
    </w:p>
    <w:p w14:paraId="39E95DB3" w14:textId="77777777" w:rsidR="00602A2D" w:rsidRDefault="002538AA">
      <w:pPr>
        <w:spacing w:after="0" w:line="257" w:lineRule="auto"/>
        <w:ind w:left="116" w:right="229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Na</w:t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>p</w:t>
      </w:r>
      <w:r>
        <w:rPr>
          <w:rFonts w:ascii="Segoe UI" w:eastAsia="Segoe UI" w:hAnsi="Segoe UI" w:cs="Segoe UI"/>
          <w:b/>
          <w:bCs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b/>
          <w:bCs/>
          <w:sz w:val="20"/>
          <w:szCs w:val="20"/>
        </w:rPr>
        <w:t>men</w:t>
      </w:r>
      <w:r>
        <w:rPr>
          <w:rFonts w:ascii="Segoe UI" w:eastAsia="Segoe UI" w:hAnsi="Segoe UI" w:cs="Segoe UI"/>
          <w:b/>
          <w:bCs/>
          <w:spacing w:val="3"/>
          <w:sz w:val="20"/>
          <w:szCs w:val="20"/>
        </w:rPr>
        <w:t>a</w:t>
      </w:r>
      <w:proofErr w:type="spellEnd"/>
      <w:r>
        <w:rPr>
          <w:rFonts w:ascii="Segoe UI" w:eastAsia="Segoe UI" w:hAnsi="Segoe UI" w:cs="Segoe UI"/>
          <w:b/>
          <w:bCs/>
          <w:sz w:val="20"/>
          <w:szCs w:val="20"/>
        </w:rPr>
        <w:t>:</w:t>
      </w:r>
      <w:r>
        <w:rPr>
          <w:rFonts w:ascii="Segoe UI" w:eastAsia="Segoe UI" w:hAnsi="Segoe UI" w:cs="Segoe UI"/>
          <w:b/>
          <w:bCs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B</w:t>
      </w:r>
      <w:r>
        <w:rPr>
          <w:rFonts w:ascii="Segoe UI" w:eastAsia="Segoe UI" w:hAnsi="Segoe UI" w:cs="Segoe UI"/>
          <w:sz w:val="20"/>
          <w:szCs w:val="20"/>
        </w:rPr>
        <w:t>ris</w:t>
      </w:r>
      <w:r>
        <w:rPr>
          <w:rFonts w:ascii="Segoe UI" w:eastAsia="Segoe UI" w:hAnsi="Segoe UI" w:cs="Segoe UI"/>
          <w:spacing w:val="-1"/>
          <w:sz w:val="20"/>
          <w:szCs w:val="20"/>
        </w:rPr>
        <w:t>a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t</w:t>
      </w:r>
      <w:r>
        <w:rPr>
          <w:rFonts w:ascii="Segoe UI" w:eastAsia="Segoe UI" w:hAnsi="Segoe UI" w:cs="Segoe UI"/>
          <w:spacing w:val="2"/>
          <w:sz w:val="20"/>
          <w:szCs w:val="20"/>
        </w:rPr>
        <w:t>r</w:t>
      </w:r>
      <w:r>
        <w:rPr>
          <w:rFonts w:ascii="Segoe UI" w:eastAsia="Segoe UI" w:hAnsi="Segoe UI" w:cs="Segoe UI"/>
          <w:sz w:val="20"/>
          <w:szCs w:val="20"/>
        </w:rPr>
        <w:t>an</w:t>
      </w:r>
      <w:r>
        <w:rPr>
          <w:rFonts w:ascii="Segoe UI" w:eastAsia="Segoe UI" w:hAnsi="Segoe UI" w:cs="Segoe UI"/>
          <w:spacing w:val="1"/>
          <w:sz w:val="20"/>
          <w:szCs w:val="20"/>
        </w:rPr>
        <w:t>i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din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č</w:t>
      </w:r>
      <w:r>
        <w:rPr>
          <w:rFonts w:ascii="Segoe UI" w:eastAsia="Segoe UI" w:hAnsi="Segoe UI" w:cs="Segoe UI"/>
          <w:sz w:val="20"/>
          <w:szCs w:val="20"/>
        </w:rPr>
        <w:t>n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in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pacing w:val="3"/>
          <w:sz w:val="20"/>
          <w:szCs w:val="20"/>
        </w:rPr>
        <w:t>p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k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z w:val="20"/>
          <w:szCs w:val="20"/>
        </w:rPr>
        <w:t>i</w:t>
      </w:r>
      <w:r>
        <w:rPr>
          <w:rFonts w:ascii="Segoe UI" w:eastAsia="Segoe UI" w:hAnsi="Segoe UI" w:cs="Segoe UI"/>
          <w:spacing w:val="2"/>
          <w:sz w:val="20"/>
          <w:szCs w:val="20"/>
        </w:rPr>
        <w:t>js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proofErr w:type="spellEnd"/>
      <w:r>
        <w:rPr>
          <w:rFonts w:ascii="Segoe UI" w:eastAsia="Segoe UI" w:hAnsi="Segoe UI" w:cs="Segoe UI"/>
          <w:spacing w:val="-1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nad</w:t>
      </w:r>
      <w:r>
        <w:rPr>
          <w:rFonts w:ascii="Segoe UI" w:eastAsia="Segoe UI" w:hAnsi="Segoe UI" w:cs="Segoe UI"/>
          <w:spacing w:val="1"/>
          <w:sz w:val="20"/>
          <w:szCs w:val="20"/>
        </w:rPr>
        <w:t>zo</w:t>
      </w:r>
      <w:r>
        <w:rPr>
          <w:rFonts w:ascii="Segoe UI" w:eastAsia="Segoe UI" w:hAnsi="Segoe UI" w:cs="Segoe UI"/>
          <w:sz w:val="20"/>
          <w:szCs w:val="20"/>
        </w:rPr>
        <w:t>ra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pacing w:val="1"/>
          <w:sz w:val="20"/>
          <w:szCs w:val="20"/>
        </w:rPr>
        <w:t>o</w:t>
      </w:r>
      <w:r>
        <w:rPr>
          <w:rFonts w:ascii="Segoe UI" w:eastAsia="Segoe UI" w:hAnsi="Segoe UI" w:cs="Segoe UI"/>
          <w:sz w:val="20"/>
          <w:szCs w:val="20"/>
        </w:rPr>
        <w:t>g</w:t>
      </w:r>
      <w:r>
        <w:rPr>
          <w:rFonts w:ascii="Segoe UI" w:eastAsia="Segoe UI" w:hAnsi="Segoe UI" w:cs="Segoe UI"/>
          <w:spacing w:val="3"/>
          <w:sz w:val="20"/>
          <w:szCs w:val="20"/>
        </w:rPr>
        <w:t>u</w:t>
      </w:r>
      <w:r>
        <w:rPr>
          <w:rFonts w:ascii="Segoe UI" w:eastAsia="Segoe UI" w:hAnsi="Segoe UI" w:cs="Segoe UI"/>
          <w:spacing w:val="-1"/>
          <w:sz w:val="20"/>
          <w:szCs w:val="20"/>
        </w:rPr>
        <w:t>ć</w:t>
      </w:r>
      <w:r>
        <w:rPr>
          <w:rFonts w:ascii="Segoe UI" w:eastAsia="Segoe UI" w:hAnsi="Segoe UI" w:cs="Segoe UI"/>
          <w:sz w:val="20"/>
          <w:szCs w:val="20"/>
        </w:rPr>
        <w:t>e</w:t>
      </w:r>
      <w:proofErr w:type="spellEnd"/>
      <w:r>
        <w:rPr>
          <w:rFonts w:ascii="Segoe UI" w:eastAsia="Segoe UI" w:hAnsi="Segoe UI" w:cs="Segoe UI"/>
          <w:spacing w:val="-8"/>
          <w:sz w:val="20"/>
          <w:szCs w:val="20"/>
        </w:rPr>
        <w:t xml:space="preserve"> </w:t>
      </w:r>
      <w:r>
        <w:rPr>
          <w:rFonts w:ascii="Segoe UI" w:eastAsia="Segoe UI" w:hAnsi="Segoe UI" w:cs="Segoe UI"/>
          <w:spacing w:val="2"/>
          <w:sz w:val="20"/>
          <w:szCs w:val="20"/>
        </w:rPr>
        <w:t>j</w:t>
      </w:r>
      <w:r>
        <w:rPr>
          <w:rFonts w:ascii="Segoe UI" w:eastAsia="Segoe UI" w:hAnsi="Segoe UI" w:cs="Segoe UI"/>
          <w:sz w:val="20"/>
          <w:szCs w:val="20"/>
        </w:rPr>
        <w:t>e</w:t>
      </w:r>
      <w:r>
        <w:rPr>
          <w:rFonts w:ascii="Segoe UI" w:eastAsia="Segoe UI" w:hAnsi="Segoe UI" w:cs="Segoe UI"/>
          <w:spacing w:val="-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0"/>
          <w:szCs w:val="20"/>
        </w:rPr>
        <w:t>sa</w:t>
      </w:r>
      <w:r>
        <w:rPr>
          <w:rFonts w:ascii="Segoe UI" w:eastAsia="Segoe UI" w:hAnsi="Segoe UI" w:cs="Segoe UI"/>
          <w:spacing w:val="-1"/>
          <w:sz w:val="20"/>
          <w:szCs w:val="20"/>
        </w:rPr>
        <w:t>m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pacing w:val="3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k</w:t>
      </w:r>
      <w:r>
        <w:rPr>
          <w:rFonts w:ascii="Segoe UI" w:eastAsia="Segoe UI" w:hAnsi="Segoe UI" w:cs="Segoe UI"/>
          <w:sz w:val="20"/>
          <w:szCs w:val="20"/>
        </w:rPr>
        <w:t>o</w:t>
      </w:r>
      <w:proofErr w:type="spellEnd"/>
      <w:r>
        <w:rPr>
          <w:rFonts w:ascii="Segoe UI" w:eastAsia="Segoe UI" w:hAnsi="Segoe UI" w:cs="Segoe UI"/>
          <w:spacing w:val="-2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p</w:t>
      </w:r>
      <w:r>
        <w:rPr>
          <w:rFonts w:ascii="Segoe UI" w:eastAsia="Segoe UI" w:hAnsi="Segoe UI" w:cs="Segoe UI"/>
          <w:spacing w:val="1"/>
          <w:sz w:val="20"/>
          <w:szCs w:val="20"/>
        </w:rPr>
        <w:t>re</w:t>
      </w:r>
      <w:r>
        <w:rPr>
          <w:rFonts w:ascii="Segoe UI" w:eastAsia="Segoe UI" w:hAnsi="Segoe UI" w:cs="Segoe UI"/>
          <w:sz w:val="20"/>
          <w:szCs w:val="20"/>
        </w:rPr>
        <w:t>tho</w:t>
      </w:r>
      <w:r>
        <w:rPr>
          <w:rFonts w:ascii="Segoe UI" w:eastAsia="Segoe UI" w:hAnsi="Segoe UI" w:cs="Segoe UI"/>
          <w:spacing w:val="1"/>
          <w:sz w:val="20"/>
          <w:szCs w:val="20"/>
        </w:rPr>
        <w:t>d</w:t>
      </w:r>
      <w:r>
        <w:rPr>
          <w:rFonts w:ascii="Segoe UI" w:eastAsia="Segoe UI" w:hAnsi="Segoe UI" w:cs="Segoe UI"/>
          <w:sz w:val="20"/>
          <w:szCs w:val="20"/>
        </w:rPr>
        <w:t>no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ni</w:t>
      </w:r>
      <w:r>
        <w:rPr>
          <w:rFonts w:ascii="Segoe UI" w:eastAsia="Segoe UI" w:hAnsi="Segoe UI" w:cs="Segoe UI"/>
          <w:spacing w:val="-1"/>
          <w:sz w:val="20"/>
          <w:szCs w:val="20"/>
        </w:rPr>
        <w:t>s</w:t>
      </w:r>
      <w:r>
        <w:rPr>
          <w:rFonts w:ascii="Segoe UI" w:eastAsia="Segoe UI" w:hAnsi="Segoe UI" w:cs="Segoe UI"/>
          <w:sz w:val="20"/>
          <w:szCs w:val="20"/>
        </w:rPr>
        <w:t>u</w:t>
      </w:r>
      <w:proofErr w:type="spellEnd"/>
      <w:r>
        <w:rPr>
          <w:rFonts w:ascii="Segoe UI" w:eastAsia="Segoe UI" w:hAnsi="Segoe UI" w:cs="Segoe UI"/>
          <w:spacing w:val="-4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z w:val="20"/>
          <w:szCs w:val="20"/>
        </w:rPr>
        <w:t>u</w:t>
      </w:r>
      <w:r>
        <w:rPr>
          <w:rFonts w:ascii="Segoe UI" w:eastAsia="Segoe UI" w:hAnsi="Segoe UI" w:cs="Segoe UI"/>
          <w:spacing w:val="2"/>
          <w:sz w:val="20"/>
          <w:szCs w:val="20"/>
        </w:rPr>
        <w:t>n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pacing w:val="2"/>
          <w:sz w:val="20"/>
          <w:szCs w:val="20"/>
        </w:rPr>
        <w:t>s</w:t>
      </w:r>
      <w:r>
        <w:rPr>
          <w:rFonts w:ascii="Segoe UI" w:eastAsia="Segoe UI" w:hAnsi="Segoe UI" w:cs="Segoe UI"/>
          <w:spacing w:val="-1"/>
          <w:sz w:val="20"/>
          <w:szCs w:val="20"/>
        </w:rPr>
        <w:t>e</w:t>
      </w:r>
      <w:r>
        <w:rPr>
          <w:rFonts w:ascii="Segoe UI" w:eastAsia="Segoe UI" w:hAnsi="Segoe UI" w:cs="Segoe UI"/>
          <w:sz w:val="20"/>
          <w:szCs w:val="20"/>
        </w:rPr>
        <w:t>ni</w:t>
      </w:r>
      <w:proofErr w:type="spellEnd"/>
      <w:r>
        <w:rPr>
          <w:rFonts w:ascii="Segoe UI" w:eastAsia="Segoe UI" w:hAnsi="Segoe UI" w:cs="Segoe UI"/>
          <w:spacing w:val="-7"/>
          <w:sz w:val="20"/>
          <w:szCs w:val="20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0"/>
          <w:szCs w:val="20"/>
        </w:rPr>
        <w:t>po</w:t>
      </w:r>
      <w:r>
        <w:rPr>
          <w:rFonts w:ascii="Segoe UI" w:eastAsia="Segoe UI" w:hAnsi="Segoe UI" w:cs="Segoe UI"/>
          <w:sz w:val="20"/>
          <w:szCs w:val="20"/>
        </w:rPr>
        <w:t>d</w:t>
      </w:r>
      <w:r>
        <w:rPr>
          <w:rFonts w:ascii="Segoe UI" w:eastAsia="Segoe UI" w:hAnsi="Segoe UI" w:cs="Segoe UI"/>
          <w:spacing w:val="2"/>
          <w:sz w:val="20"/>
          <w:szCs w:val="20"/>
        </w:rPr>
        <w:t>a</w:t>
      </w:r>
      <w:r>
        <w:rPr>
          <w:rFonts w:ascii="Segoe UI" w:eastAsia="Segoe UI" w:hAnsi="Segoe UI" w:cs="Segoe UI"/>
          <w:spacing w:val="-1"/>
          <w:sz w:val="20"/>
          <w:szCs w:val="20"/>
        </w:rPr>
        <w:t>c</w:t>
      </w:r>
      <w:r>
        <w:rPr>
          <w:rFonts w:ascii="Segoe UI" w:eastAsia="Segoe UI" w:hAnsi="Segoe UI" w:cs="Segoe UI"/>
          <w:spacing w:val="1"/>
          <w:sz w:val="20"/>
          <w:szCs w:val="20"/>
        </w:rPr>
        <w:t>i</w:t>
      </w:r>
      <w:proofErr w:type="spellEnd"/>
      <w:r>
        <w:rPr>
          <w:rFonts w:ascii="Segoe UI" w:eastAsia="Segoe UI" w:hAnsi="Segoe UI" w:cs="Segoe UI"/>
          <w:sz w:val="20"/>
          <w:szCs w:val="20"/>
        </w:rPr>
        <w:t>.</w:t>
      </w:r>
    </w:p>
    <w:sectPr w:rsidR="00602A2D">
      <w:headerReference w:type="even" r:id="rId37"/>
      <w:pgSz w:w="11920" w:h="16840"/>
      <w:pgMar w:top="1340" w:right="1500" w:bottom="280" w:left="13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Marijana Zanoški-Hren" w:date="2019-05-07T13:12:00Z" w:initials="MZ">
    <w:p w14:paraId="6C5BDDF2" w14:textId="77777777" w:rsidR="00A65813" w:rsidRDefault="00A65813">
      <w:pPr>
        <w:pStyle w:val="CommentText"/>
        <w:rPr>
          <w:lang w:val="it-IT"/>
        </w:rPr>
      </w:pPr>
      <w:r>
        <w:rPr>
          <w:rStyle w:val="CommentReference"/>
        </w:rPr>
        <w:annotationRef/>
      </w:r>
      <w:r w:rsidRPr="00165615">
        <w:rPr>
          <w:lang w:val="it-IT"/>
        </w:rPr>
        <w:t>Administratro ne može otvoriti koordinirani nadzor.</w:t>
      </w:r>
    </w:p>
    <w:p w14:paraId="2082EEF9" w14:textId="6FB4D0CA" w:rsidR="000F6BCF" w:rsidRPr="000F6BCF" w:rsidRDefault="000F6BCF">
      <w:pPr>
        <w:pStyle w:val="CommentText"/>
        <w:rPr>
          <w:lang w:val="en-GB"/>
        </w:rPr>
      </w:pPr>
      <w:r w:rsidRPr="000F6BCF">
        <w:rPr>
          <w:lang w:val="en-GB"/>
        </w:rPr>
        <w:t>Administrator cannot</w:t>
      </w:r>
      <w:bookmarkStart w:id="16" w:name="_GoBack"/>
      <w:bookmarkEnd w:id="16"/>
      <w:r w:rsidRPr="000F6BCF">
        <w:rPr>
          <w:lang w:val="en-GB"/>
        </w:rPr>
        <w:t xml:space="preserve"> open first coordinated inspection but can open second.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82EE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6413F" w14:textId="77777777" w:rsidR="00FD7159" w:rsidRDefault="002538AA">
      <w:pPr>
        <w:spacing w:after="0" w:line="240" w:lineRule="auto"/>
      </w:pPr>
      <w:r>
        <w:separator/>
      </w:r>
    </w:p>
  </w:endnote>
  <w:endnote w:type="continuationSeparator" w:id="0">
    <w:p w14:paraId="7BF5DA5F" w14:textId="77777777" w:rsidR="00FD7159" w:rsidRDefault="0025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9692F" w14:textId="77777777" w:rsidR="00FD7159" w:rsidRDefault="002538AA">
      <w:pPr>
        <w:spacing w:after="0" w:line="240" w:lineRule="auto"/>
      </w:pPr>
      <w:r>
        <w:separator/>
      </w:r>
    </w:p>
  </w:footnote>
  <w:footnote w:type="continuationSeparator" w:id="0">
    <w:p w14:paraId="3086BAE1" w14:textId="77777777" w:rsidR="00FD7159" w:rsidRDefault="00253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BF2EE" w14:textId="14A168C4" w:rsidR="00602A2D" w:rsidRDefault="001411FB">
    <w:pPr>
      <w:spacing w:after="0" w:line="200" w:lineRule="exact"/>
      <w:rPr>
        <w:sz w:val="20"/>
        <w:szCs w:val="20"/>
      </w:rPr>
    </w:pPr>
    <w:r>
      <w:rPr>
        <w:noProof/>
        <w:lang w:val="hr-HR" w:eastAsia="hr-H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88D833C" wp14:editId="49CE911A">
              <wp:simplePos x="0" y="0"/>
              <wp:positionH relativeFrom="page">
                <wp:posOffset>886460</wp:posOffset>
              </wp:positionH>
              <wp:positionV relativeFrom="page">
                <wp:posOffset>919480</wp:posOffset>
              </wp:positionV>
              <wp:extent cx="2516505" cy="151765"/>
              <wp:effectExtent l="63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650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46BC7" w14:textId="77777777" w:rsidR="00602A2D" w:rsidRPr="009C3F00" w:rsidRDefault="002538AA">
                          <w:pPr>
                            <w:spacing w:after="0" w:line="232" w:lineRule="exact"/>
                            <w:ind w:left="20" w:right="-50"/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</w:pPr>
                          <w:r w:rsidRPr="009C3F00"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1"/>
                              <w:sz w:val="20"/>
                              <w:szCs w:val="20"/>
                              <w:lang w:val="it-IT"/>
                            </w:rPr>
                            <w:t>Sli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k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b/>
                              <w:bCs/>
                              <w:sz w:val="20"/>
                              <w:szCs w:val="20"/>
                              <w:lang w:val="it-IT"/>
                            </w:rPr>
                            <w:t>a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-2"/>
                              <w:sz w:val="20"/>
                              <w:szCs w:val="20"/>
                              <w:lang w:val="it-IT"/>
                            </w:rPr>
                            <w:t xml:space="preserve"> 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1"/>
                              <w:sz w:val="20"/>
                              <w:szCs w:val="20"/>
                              <w:lang w:val="it-IT"/>
                            </w:rPr>
                            <w:t>2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b/>
                              <w:bCs/>
                              <w:sz w:val="20"/>
                              <w:szCs w:val="20"/>
                              <w:lang w:val="it-IT"/>
                            </w:rPr>
                            <w:t>: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-3"/>
                              <w:sz w:val="20"/>
                              <w:szCs w:val="20"/>
                              <w:lang w:val="it-IT"/>
                            </w:rPr>
                            <w:t xml:space="preserve"> 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Str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a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n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it-IT"/>
                            </w:rPr>
                            <w:t>i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c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a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7"/>
                              <w:sz w:val="20"/>
                              <w:szCs w:val="20"/>
                              <w:lang w:val="it-IT"/>
                            </w:rPr>
                            <w:t xml:space="preserve"> 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it-IT"/>
                            </w:rPr>
                            <w:t>z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a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2"/>
                              <w:sz w:val="20"/>
                              <w:szCs w:val="20"/>
                              <w:lang w:val="it-IT"/>
                            </w:rPr>
                            <w:t xml:space="preserve"> 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p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it-IT"/>
                            </w:rPr>
                            <w:t>r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ij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a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3"/>
                              <w:sz w:val="20"/>
                              <w:szCs w:val="20"/>
                              <w:lang w:val="it-IT"/>
                            </w:rPr>
                            <w:t>v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u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6"/>
                              <w:sz w:val="20"/>
                              <w:szCs w:val="20"/>
                              <w:lang w:val="it-IT"/>
                            </w:rPr>
                            <w:t xml:space="preserve"> 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it-IT"/>
                            </w:rPr>
                            <w:t>(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e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ng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it-IT"/>
                            </w:rPr>
                            <w:t>l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e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s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it-IT"/>
                            </w:rPr>
                            <w:t>k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a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8"/>
                              <w:sz w:val="20"/>
                              <w:szCs w:val="20"/>
                              <w:lang w:val="it-IT"/>
                            </w:rPr>
                            <w:t xml:space="preserve"> 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in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it-IT"/>
                            </w:rPr>
                            <w:t>a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č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it-IT"/>
                            </w:rPr>
                            <w:t>i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it-IT"/>
                            </w:rPr>
                            <w:t>c</w:t>
                          </w:r>
                          <w:r w:rsidRPr="009C3F00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it-IT"/>
                            </w:rPr>
                            <w:t>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D83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pt;margin-top:72.4pt;width:198.15pt;height:11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icrAIAAKk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" filled="f" stroked="f">
              <v:textbox inset="0,0,0,0">
                <w:txbxContent>
                  <w:p w14:paraId="5BD46BC7" w14:textId="77777777" w:rsidR="00602A2D" w:rsidRPr="009C3F00" w:rsidRDefault="002538AA">
                    <w:pPr>
                      <w:spacing w:after="0" w:line="232" w:lineRule="exact"/>
                      <w:ind w:left="20" w:right="-50"/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</w:pPr>
                    <w:r w:rsidRPr="009C3F00">
                      <w:rPr>
                        <w:rFonts w:ascii="Segoe UI" w:eastAsia="Segoe UI" w:hAnsi="Segoe UI" w:cs="Segoe UI"/>
                        <w:b/>
                        <w:bCs/>
                        <w:spacing w:val="1"/>
                        <w:sz w:val="20"/>
                        <w:szCs w:val="20"/>
                        <w:lang w:val="it-IT"/>
                      </w:rPr>
                      <w:t>Sli</w:t>
                    </w:r>
                    <w:r w:rsidRPr="009C3F00">
                      <w:rPr>
                        <w:rFonts w:ascii="Segoe UI" w:eastAsia="Segoe UI" w:hAnsi="Segoe UI" w:cs="Segoe UI"/>
                        <w:b/>
                        <w:bCs/>
                        <w:spacing w:val="-1"/>
                        <w:sz w:val="20"/>
                        <w:szCs w:val="20"/>
                        <w:lang w:val="it-IT"/>
                      </w:rPr>
                      <w:t>k</w:t>
                    </w:r>
                    <w:r w:rsidRPr="009C3F00">
                      <w:rPr>
                        <w:rFonts w:ascii="Segoe UI" w:eastAsia="Segoe UI" w:hAnsi="Segoe UI" w:cs="Segoe UI"/>
                        <w:b/>
                        <w:bCs/>
                        <w:sz w:val="20"/>
                        <w:szCs w:val="20"/>
                        <w:lang w:val="it-IT"/>
                      </w:rPr>
                      <w:t>a</w:t>
                    </w:r>
                    <w:r w:rsidRPr="009C3F00">
                      <w:rPr>
                        <w:rFonts w:ascii="Segoe UI" w:eastAsia="Segoe UI" w:hAnsi="Segoe UI" w:cs="Segoe UI"/>
                        <w:b/>
                        <w:bCs/>
                        <w:spacing w:val="-2"/>
                        <w:sz w:val="20"/>
                        <w:szCs w:val="20"/>
                        <w:lang w:val="it-IT"/>
                      </w:rPr>
                      <w:t xml:space="preserve"> </w:t>
                    </w:r>
                    <w:r w:rsidRPr="009C3F00">
                      <w:rPr>
                        <w:rFonts w:ascii="Segoe UI" w:eastAsia="Segoe UI" w:hAnsi="Segoe UI" w:cs="Segoe UI"/>
                        <w:b/>
                        <w:bCs/>
                        <w:spacing w:val="1"/>
                        <w:sz w:val="20"/>
                        <w:szCs w:val="20"/>
                        <w:lang w:val="it-IT"/>
                      </w:rPr>
                      <w:t>2</w:t>
                    </w:r>
                    <w:r w:rsidRPr="009C3F00">
                      <w:rPr>
                        <w:rFonts w:ascii="Segoe UI" w:eastAsia="Segoe UI" w:hAnsi="Segoe UI" w:cs="Segoe UI"/>
                        <w:b/>
                        <w:bCs/>
                        <w:sz w:val="20"/>
                        <w:szCs w:val="20"/>
                        <w:lang w:val="it-IT"/>
                      </w:rPr>
                      <w:t>:</w:t>
                    </w:r>
                    <w:r w:rsidRPr="009C3F00">
                      <w:rPr>
                        <w:rFonts w:ascii="Segoe UI" w:eastAsia="Segoe UI" w:hAnsi="Segoe UI" w:cs="Segoe UI"/>
                        <w:b/>
                        <w:bCs/>
                        <w:spacing w:val="-3"/>
                        <w:sz w:val="20"/>
                        <w:szCs w:val="20"/>
                        <w:lang w:val="it-IT"/>
                      </w:rPr>
                      <w:t xml:space="preserve"> 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Str</w:t>
                    </w:r>
                    <w:r w:rsidRPr="009C3F00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it-IT"/>
                      </w:rPr>
                      <w:t>a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n</w:t>
                    </w:r>
                    <w:r w:rsidRPr="009C3F00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it-IT"/>
                      </w:rPr>
                      <w:t>i</w:t>
                    </w:r>
                    <w:r w:rsidRPr="009C3F00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it-IT"/>
                      </w:rPr>
                      <w:t>c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a</w:t>
                    </w:r>
                    <w:r w:rsidRPr="009C3F00">
                      <w:rPr>
                        <w:rFonts w:ascii="Segoe UI" w:eastAsia="Segoe UI" w:hAnsi="Segoe UI" w:cs="Segoe UI"/>
                        <w:spacing w:val="-7"/>
                        <w:sz w:val="20"/>
                        <w:szCs w:val="20"/>
                        <w:lang w:val="it-IT"/>
                      </w:rPr>
                      <w:t xml:space="preserve"> </w:t>
                    </w:r>
                    <w:r w:rsidRPr="009C3F00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it-IT"/>
                      </w:rPr>
                      <w:t>z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a</w:t>
                    </w:r>
                    <w:r w:rsidRPr="009C3F00">
                      <w:rPr>
                        <w:rFonts w:ascii="Segoe UI" w:eastAsia="Segoe UI" w:hAnsi="Segoe UI" w:cs="Segoe UI"/>
                        <w:spacing w:val="-2"/>
                        <w:sz w:val="20"/>
                        <w:szCs w:val="20"/>
                        <w:lang w:val="it-IT"/>
                      </w:rPr>
                      <w:t xml:space="preserve"> 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p</w:t>
                    </w:r>
                    <w:r w:rsidRPr="009C3F00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it-IT"/>
                      </w:rPr>
                      <w:t>r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ij</w:t>
                    </w:r>
                    <w:r w:rsidRPr="009C3F00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it-IT"/>
                      </w:rPr>
                      <w:t>a</w:t>
                    </w:r>
                    <w:r w:rsidRPr="009C3F00">
                      <w:rPr>
                        <w:rFonts w:ascii="Segoe UI" w:eastAsia="Segoe UI" w:hAnsi="Segoe UI" w:cs="Segoe UI"/>
                        <w:spacing w:val="3"/>
                        <w:sz w:val="20"/>
                        <w:szCs w:val="20"/>
                        <w:lang w:val="it-IT"/>
                      </w:rPr>
                      <w:t>v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u</w:t>
                    </w:r>
                    <w:r w:rsidRPr="009C3F00">
                      <w:rPr>
                        <w:rFonts w:ascii="Segoe UI" w:eastAsia="Segoe UI" w:hAnsi="Segoe UI" w:cs="Segoe UI"/>
                        <w:spacing w:val="-6"/>
                        <w:sz w:val="20"/>
                        <w:szCs w:val="20"/>
                        <w:lang w:val="it-IT"/>
                      </w:rPr>
                      <w:t xml:space="preserve"> </w:t>
                    </w:r>
                    <w:r w:rsidRPr="009C3F00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it-IT"/>
                      </w:rPr>
                      <w:t>(</w:t>
                    </w:r>
                    <w:r w:rsidRPr="009C3F00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it-IT"/>
                      </w:rPr>
                      <w:t>e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ng</w:t>
                    </w:r>
                    <w:r w:rsidRPr="009C3F00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it-IT"/>
                      </w:rPr>
                      <w:t>l</w:t>
                    </w:r>
                    <w:r w:rsidRPr="009C3F00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it-IT"/>
                      </w:rPr>
                      <w:t>e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s</w:t>
                    </w:r>
                    <w:r w:rsidRPr="009C3F00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it-IT"/>
                      </w:rPr>
                      <w:t>k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a</w:t>
                    </w:r>
                    <w:r w:rsidRPr="009C3F00">
                      <w:rPr>
                        <w:rFonts w:ascii="Segoe UI" w:eastAsia="Segoe UI" w:hAnsi="Segoe UI" w:cs="Segoe UI"/>
                        <w:spacing w:val="-8"/>
                        <w:sz w:val="20"/>
                        <w:szCs w:val="20"/>
                        <w:lang w:val="it-IT"/>
                      </w:rPr>
                      <w:t xml:space="preserve"> 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in</w:t>
                    </w:r>
                    <w:r w:rsidRPr="009C3F00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it-IT"/>
                      </w:rPr>
                      <w:t>a</w:t>
                    </w:r>
                    <w:r w:rsidRPr="009C3F00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it-IT"/>
                      </w:rPr>
                      <w:t>č</w:t>
                    </w:r>
                    <w:r w:rsidRPr="009C3F00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it-IT"/>
                      </w:rPr>
                      <w:t>i</w:t>
                    </w:r>
                    <w:r w:rsidRPr="009C3F00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it-IT"/>
                      </w:rPr>
                      <w:t>c</w:t>
                    </w:r>
                    <w:r w:rsidRPr="009C3F00">
                      <w:rPr>
                        <w:rFonts w:ascii="Segoe UI" w:eastAsia="Segoe UI" w:hAnsi="Segoe UI" w:cs="Segoe UI"/>
                        <w:sz w:val="20"/>
                        <w:szCs w:val="20"/>
                        <w:lang w:val="it-IT"/>
                      </w:rPr>
                      <w:t>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7E918" w14:textId="77777777" w:rsidR="00602A2D" w:rsidRDefault="00602A2D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D4CDC" w14:textId="5E8B092E" w:rsidR="00602A2D" w:rsidRDefault="001411FB">
    <w:pPr>
      <w:spacing w:after="0" w:line="200" w:lineRule="exact"/>
      <w:rPr>
        <w:sz w:val="20"/>
        <w:szCs w:val="20"/>
      </w:rPr>
    </w:pPr>
    <w:r>
      <w:rPr>
        <w:noProof/>
        <w:lang w:val="hr-HR" w:eastAsia="hr-H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F0615F" wp14:editId="266A7EB1">
              <wp:simplePos x="0" y="0"/>
              <wp:positionH relativeFrom="page">
                <wp:posOffset>886460</wp:posOffset>
              </wp:positionH>
              <wp:positionV relativeFrom="page">
                <wp:posOffset>919480</wp:posOffset>
              </wp:positionV>
              <wp:extent cx="2816225" cy="151765"/>
              <wp:effectExtent l="63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622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728C5" w14:textId="77777777" w:rsidR="00602A2D" w:rsidRDefault="002538AA">
                          <w:pPr>
                            <w:spacing w:after="0" w:line="232" w:lineRule="exact"/>
                            <w:ind w:left="20" w:right="-50"/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Sli</w:t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a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ji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j</w:t>
                          </w:r>
                          <w:r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din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</w:rPr>
                            <w:t>č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h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</w:rPr>
                            <w:t>kc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j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ih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nad</w:t>
                          </w:r>
                          <w:r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</w:rPr>
                            <w:t>zo</w:t>
                          </w:r>
                          <w:r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</w:rPr>
                            <w:t>ra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06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9.8pt;margin-top:72.4pt;width:221.75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pHrgIAALA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" filled="f" stroked="f">
              <v:textbox inset="0,0,0,0">
                <w:txbxContent>
                  <w:p w14:paraId="10E728C5" w14:textId="77777777" w:rsidR="00602A2D" w:rsidRDefault="002538AA">
                    <w:pPr>
                      <w:spacing w:after="0" w:line="232" w:lineRule="exact"/>
                      <w:ind w:left="20" w:right="-50"/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Segoe UI" w:eastAsia="Segoe UI" w:hAnsi="Segoe UI" w:cs="Segoe UI"/>
                        <w:b/>
                        <w:bCs/>
                        <w:spacing w:val="1"/>
                        <w:sz w:val="20"/>
                        <w:szCs w:val="20"/>
                      </w:rPr>
                      <w:t>Sli</w:t>
                    </w:r>
                    <w:r>
                      <w:rPr>
                        <w:rFonts w:ascii="Segoe UI" w:eastAsia="Segoe UI" w:hAnsi="Segoe UI" w:cs="Segoe UI"/>
                        <w:b/>
                        <w:bCs/>
                        <w:spacing w:val="-1"/>
                        <w:sz w:val="20"/>
                        <w:szCs w:val="20"/>
                      </w:rPr>
                      <w:t>k</w:t>
                    </w:r>
                    <w:r>
                      <w:rPr>
                        <w:rFonts w:ascii="Segoe UI" w:eastAsia="Segoe UI" w:hAnsi="Segoe UI" w:cs="Segoe UI"/>
                        <w:b/>
                        <w:bCs/>
                        <w:sz w:val="20"/>
                        <w:szCs w:val="20"/>
                      </w:rPr>
                      <w:t>a</w:t>
                    </w:r>
                    <w:proofErr w:type="spellEnd"/>
                    <w:r>
                      <w:rPr>
                        <w:rFonts w:ascii="Segoe UI" w:eastAsia="Segoe UI" w:hAnsi="Segoe UI" w:cs="Segoe UI"/>
                        <w:b/>
                        <w:bCs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b/>
                        <w:bCs/>
                        <w:spacing w:val="1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Segoe UI" w:eastAsia="Segoe UI" w:hAnsi="Segoe UI" w:cs="Segoe UI"/>
                        <w:b/>
                        <w:b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Segoe UI" w:eastAsia="Segoe UI" w:hAnsi="Segoe UI" w:cs="Segoe UI"/>
                        <w:b/>
                        <w:bCs/>
                        <w:spacing w:val="-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ji</w:t>
                    </w:r>
                    <w:proofErr w:type="spellEnd"/>
                    <w:r>
                      <w:rPr>
                        <w:rFonts w:ascii="Segoe UI" w:eastAsia="Segoe UI" w:hAnsi="Segoe UI" w:cs="Segoe UI"/>
                        <w:spacing w:val="-6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j</w:t>
                    </w:r>
                    <w:r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din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</w:rPr>
                      <w:t>č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h</w:t>
                    </w:r>
                    <w:proofErr w:type="spellEnd"/>
                    <w:r>
                      <w:rPr>
                        <w:rFonts w:ascii="Segoe UI" w:eastAsia="Segoe UI" w:hAnsi="Segoe UI" w:cs="Segoe UI"/>
                        <w:spacing w:val="-1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in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</w:rPr>
                      <w:t>kc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j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</w:rPr>
                      <w:t>k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ih</w:t>
                    </w:r>
                    <w:proofErr w:type="spellEnd"/>
                    <w:r>
                      <w:rPr>
                        <w:rFonts w:ascii="Segoe UI" w:eastAsia="Segoe UI" w:hAnsi="Segoe UI" w:cs="Segoe UI"/>
                        <w:spacing w:val="-1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nad</w:t>
                    </w:r>
                    <w:r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</w:rPr>
                      <w:t>zo</w:t>
                    </w:r>
                    <w:r>
                      <w:rPr>
                        <w:rFonts w:ascii="Segoe UI" w:eastAsia="Segoe UI" w:hAnsi="Segoe UI" w:cs="Segoe UI"/>
                        <w:sz w:val="20"/>
                        <w:szCs w:val="20"/>
                      </w:rPr>
                      <w:t>ra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83CCE" w14:textId="77777777" w:rsidR="00602A2D" w:rsidRDefault="00602A2D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ECE75" w14:textId="77777777" w:rsidR="00602A2D" w:rsidRDefault="00602A2D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D1167"/>
    <w:multiLevelType w:val="hybridMultilevel"/>
    <w:tmpl w:val="874877EC"/>
    <w:lvl w:ilvl="0" w:tplc="041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jana Zanoški-Hren">
    <w15:presenceInfo w15:providerId="AD" w15:userId="S-1-5-21-2614067871-3924142961-2418357255-4792"/>
  </w15:person>
  <w15:person w15:author="Marijana Zanoški-Hren [2]">
    <w15:presenceInfo w15:providerId="AD" w15:userId="S-1-5-21-2614067871-3924142961-2418357255-4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2D"/>
    <w:rsid w:val="000A4FDE"/>
    <w:rsid w:val="000A64FD"/>
    <w:rsid w:val="000F6BCF"/>
    <w:rsid w:val="00113805"/>
    <w:rsid w:val="001411FB"/>
    <w:rsid w:val="00165615"/>
    <w:rsid w:val="00237F97"/>
    <w:rsid w:val="002538AA"/>
    <w:rsid w:val="00602A2D"/>
    <w:rsid w:val="009C3F00"/>
    <w:rsid w:val="009F7D48"/>
    <w:rsid w:val="00A65813"/>
    <w:rsid w:val="00D231A4"/>
    <w:rsid w:val="00DD0F4D"/>
    <w:rsid w:val="00E3624D"/>
    <w:rsid w:val="00F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1DD414C"/>
  <w15:docId w15:val="{6197CF94-1214-48CE-964D-093D88C6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2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24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6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2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624D"/>
    <w:pPr>
      <w:widowControl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3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05"/>
  </w:style>
  <w:style w:type="paragraph" w:styleId="Footer">
    <w:name w:val="footer"/>
    <w:basedOn w:val="Normal"/>
    <w:link w:val="FooterChar"/>
    <w:uiPriority w:val="99"/>
    <w:unhideWhenUsed/>
    <w:rsid w:val="00113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image" Target="media/image12.jpeg"/><Relationship Id="rId39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17.jpe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jpe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eader" Target="header2.xml"/><Relationship Id="rId32" Type="http://schemas.openxmlformats.org/officeDocument/2006/relationships/image" Target="media/image15.jpeg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3.jpeg"/><Relationship Id="rId36" Type="http://schemas.openxmlformats.org/officeDocument/2006/relationships/image" Target="media/image18.png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header" Target="header3.xml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4F842D53194438200424CA33C22D2" ma:contentTypeVersion="8" ma:contentTypeDescription="Create a new document." ma:contentTypeScope="" ma:versionID="4c24dd26ece69d1c888339d2b9ac39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62452-A603-41CC-8252-BD30C0CDA978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E9977A7-FCFF-4C4D-B2AA-7ACA04BA8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F107B4-4D61-4DA8-A103-0907F9BF10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Sedlić</dc:creator>
  <cp:lastModifiedBy>Marijana Zanoški-Hren</cp:lastModifiedBy>
  <cp:revision>13</cp:revision>
  <dcterms:created xsi:type="dcterms:W3CDTF">2019-05-02T10:37:00Z</dcterms:created>
  <dcterms:modified xsi:type="dcterms:W3CDTF">2019-05-09T08:32:00Z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LastSaved">
    <vt:filetime>2019-04-30T00:00:00Z</vt:filetime>
  </property>
  <property fmtid="{D5CDD505-2E9C-101B-9397-08002B2CF9AE}" pid="4" name="ContentTypeId">
    <vt:lpwstr>0x010100D454F842D53194438200424CA33C22D2</vt:lpwstr>
  </property>
</Properties>
</file>